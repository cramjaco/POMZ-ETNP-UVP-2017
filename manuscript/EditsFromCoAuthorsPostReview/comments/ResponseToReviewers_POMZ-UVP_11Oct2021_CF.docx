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D170A" w14:textId="77777777" w:rsidR="00E93A81" w:rsidRPr="00AA6403" w:rsidRDefault="00E93A81" w:rsidP="001461E7"/>
    <w:p w14:paraId="71BB98E7" w14:textId="27124552" w:rsidR="00C81026" w:rsidRPr="00AA6403" w:rsidRDefault="00C81026" w:rsidP="00C81026">
      <w:r w:rsidRPr="00AA6403">
        <w:t xml:space="preserve">We thank the editors for this opportunity to revise our manuscript, </w:t>
      </w:r>
      <w:bookmarkStart w:id="0" w:name="_Hlk71643087"/>
      <w:bookmarkStart w:id="1" w:name="_Hlk71628043"/>
      <w:bookmarkEnd w:id="0"/>
      <w:r w:rsidRPr="00AA6403">
        <w:t>Slow particle remineralization, rather than suppressed disaggregation, drives efficient flux transfer through the Eastern Tropical North Pacific Oxygen Deficient Zone. The reviewers both provided excellent suggestions, which we have implemented. Please consider our revision and response to the reviewers.</w:t>
      </w:r>
    </w:p>
    <w:p w14:paraId="02FA2C77" w14:textId="3EC91336" w:rsidR="00C81026" w:rsidRPr="00AA6403" w:rsidRDefault="00C81026" w:rsidP="00C81026">
      <w:r w:rsidRPr="00AA6403">
        <w:t>Sincerely,</w:t>
      </w:r>
    </w:p>
    <w:p w14:paraId="42F2D456" w14:textId="003CFABC" w:rsidR="00C81026" w:rsidRPr="00AA6403" w:rsidRDefault="00C81026" w:rsidP="00C81026">
      <w:r w:rsidRPr="00AA6403">
        <w:t>Jacob Cram</w:t>
      </w:r>
    </w:p>
    <w:bookmarkEnd w:id="1"/>
    <w:p w14:paraId="29441D5C" w14:textId="77777777" w:rsidR="000C0D23" w:rsidRPr="00AA6403" w:rsidRDefault="000C0D23" w:rsidP="000C0D23">
      <w:pPr>
        <w:rPr>
          <w:b/>
          <w:bCs/>
        </w:rPr>
      </w:pPr>
      <w:r w:rsidRPr="00AA6403">
        <w:rPr>
          <w:b/>
          <w:bCs/>
        </w:rPr>
        <w:t>Response to Reviewer 1</w:t>
      </w:r>
    </w:p>
    <w:p w14:paraId="35272212" w14:textId="77777777" w:rsidR="000C0D23" w:rsidRPr="00AA6403" w:rsidRDefault="000C0D23" w:rsidP="000C0D23"/>
    <w:p w14:paraId="3952E99A" w14:textId="77777777" w:rsidR="000C0D23" w:rsidRPr="00AA6403" w:rsidRDefault="000C0D23" w:rsidP="000C0D23">
      <w:r w:rsidRPr="00AA6403">
        <w:t>Reviewer #1 Evaluations:</w:t>
      </w:r>
    </w:p>
    <w:p w14:paraId="3CD8835A" w14:textId="77777777" w:rsidR="000C0D23" w:rsidRPr="00AA6403" w:rsidRDefault="000C0D23" w:rsidP="000C0D23">
      <w:r w:rsidRPr="00AA6403">
        <w:t>Recommendation (Required): Return to author for minor revisions</w:t>
      </w:r>
    </w:p>
    <w:p w14:paraId="5933D555" w14:textId="77777777" w:rsidR="000C0D23" w:rsidRPr="00AA6403" w:rsidRDefault="000C0D23" w:rsidP="000C0D23">
      <w:r w:rsidRPr="00AA6403">
        <w:t>Significant: Yes, the paper is a significant contribution and worthy of prompt publication.</w:t>
      </w:r>
    </w:p>
    <w:p w14:paraId="348BFC37" w14:textId="77777777" w:rsidR="000C0D23" w:rsidRPr="00AA6403" w:rsidRDefault="000C0D23" w:rsidP="000C0D23">
      <w:r w:rsidRPr="00AA6403">
        <w:t>Supported: Yes</w:t>
      </w:r>
    </w:p>
    <w:p w14:paraId="795797C1" w14:textId="77777777" w:rsidR="000C0D23" w:rsidRPr="00AA6403" w:rsidRDefault="000C0D23" w:rsidP="000C0D23">
      <w:r w:rsidRPr="00AA6403">
        <w:t>Referencing: Yes</w:t>
      </w:r>
    </w:p>
    <w:p w14:paraId="3065B5C9" w14:textId="77777777" w:rsidR="000C0D23" w:rsidRPr="00AA6403" w:rsidRDefault="000C0D23" w:rsidP="000C0D23">
      <w:r w:rsidRPr="00AA6403">
        <w:t>Data: Yes</w:t>
      </w:r>
    </w:p>
    <w:p w14:paraId="48FB9E6F" w14:textId="77777777" w:rsidR="000C0D23" w:rsidRPr="00AA6403" w:rsidRDefault="000C0D23" w:rsidP="000C0D23">
      <w:r w:rsidRPr="00AA6403">
        <w:t>Accurate Key Points: Yes</w:t>
      </w:r>
    </w:p>
    <w:p w14:paraId="77F9EDED" w14:textId="77777777" w:rsidR="000C0D23" w:rsidRPr="00AA6403" w:rsidRDefault="000C0D23" w:rsidP="000C0D23"/>
    <w:p w14:paraId="4A2982A0" w14:textId="77777777" w:rsidR="000C0D23" w:rsidRPr="00AA6403" w:rsidRDefault="000C0D23" w:rsidP="000C0D23">
      <w:r w:rsidRPr="00AA6403">
        <w:t>Reviewer #1 (Formal Review for Authors (shown to authors)):</w:t>
      </w:r>
    </w:p>
    <w:p w14:paraId="358512C3" w14:textId="77777777" w:rsidR="000C0D23" w:rsidRPr="00AA6403" w:rsidRDefault="000C0D23" w:rsidP="000C0D23"/>
    <w:p w14:paraId="4D2D8620" w14:textId="77777777" w:rsidR="000C0D23" w:rsidRPr="00AA6403" w:rsidRDefault="000C0D23" w:rsidP="000C0D23">
      <w:pPr>
        <w:rPr>
          <w:color w:val="FF0000"/>
        </w:rPr>
      </w:pPr>
      <w:r w:rsidRPr="00AA6403">
        <w:rPr>
          <w:color w:val="FF0000"/>
        </w:rPr>
        <w:t>I really enjoyed reading this paper. It was presented extremely clearly, with background on why analyses were done and why different hypotheses were explored, even at a granular level. I took no issue with the conclusions the authors drew from their data. The findings are relevant to a growing body of literature regarding the mechanisms of carbon preservation in ODZs. I think it can be published subject to minor revisions, as described below.</w:t>
      </w:r>
    </w:p>
    <w:p w14:paraId="667F57CF" w14:textId="77777777" w:rsidR="000C0D23" w:rsidRPr="00AA6403" w:rsidRDefault="000C0D23" w:rsidP="000C0D23"/>
    <w:p w14:paraId="3E588667" w14:textId="58A35D6D" w:rsidR="000C0D23" w:rsidRPr="00AA6403" w:rsidRDefault="000C0D23" w:rsidP="000C0D23">
      <w:r w:rsidRPr="00AA6403">
        <w:t>We thank the reviewer for their support of this manuscript and their very helpful comments.</w:t>
      </w:r>
    </w:p>
    <w:p w14:paraId="6528EDF7" w14:textId="77777777" w:rsidR="000C0D23" w:rsidRPr="00AA6403" w:rsidRDefault="000C0D23" w:rsidP="000C0D23"/>
    <w:p w14:paraId="6E3E00AF" w14:textId="77777777" w:rsidR="000C0D23" w:rsidRPr="00AA6403" w:rsidRDefault="000C0D23" w:rsidP="000C0D23">
      <w:pPr>
        <w:rPr>
          <w:color w:val="FF0000"/>
        </w:rPr>
      </w:pPr>
      <w:r w:rsidRPr="00AA6403">
        <w:rPr>
          <w:color w:val="FF0000"/>
        </w:rPr>
        <w:t>Line 63: This is a particular pet peeve, but the efficiency of the biological pump is really the globally integrated balance of preformed and regenerated nutrients (</w:t>
      </w:r>
      <w:proofErr w:type="spellStart"/>
      <w:proofErr w:type="gramStart"/>
      <w:r w:rsidRPr="00AA6403">
        <w:rPr>
          <w:color w:val="FF0000"/>
        </w:rPr>
        <w:t>eg</w:t>
      </w:r>
      <w:proofErr w:type="spellEnd"/>
      <w:proofErr w:type="gramEnd"/>
      <w:r w:rsidRPr="00AA6403">
        <w:rPr>
          <w:color w:val="FF0000"/>
        </w:rPr>
        <w:t xml:space="preserve"> Volk and </w:t>
      </w:r>
      <w:proofErr w:type="spellStart"/>
      <w:r w:rsidRPr="00AA6403">
        <w:rPr>
          <w:color w:val="FF0000"/>
        </w:rPr>
        <w:t>Hoffert</w:t>
      </w:r>
      <w:proofErr w:type="spellEnd"/>
      <w:r w:rsidRPr="00AA6403">
        <w:rPr>
          <w:color w:val="FF0000"/>
        </w:rPr>
        <w:t xml:space="preserve"> 1985), as opposed to export efficiency, which is what the authors describe here.</w:t>
      </w:r>
    </w:p>
    <w:p w14:paraId="5BAD1F40" w14:textId="77777777" w:rsidR="000C0D23" w:rsidRPr="00AA6403" w:rsidRDefault="000C0D23" w:rsidP="000C0D23"/>
    <w:p w14:paraId="1B94C6D3" w14:textId="60261781" w:rsidR="000C0D23" w:rsidRPr="00AA6403" w:rsidRDefault="000C0D23" w:rsidP="000C0D23">
      <w:pPr>
        <w:pStyle w:val="CommentText"/>
        <w:rPr>
          <w:sz w:val="22"/>
          <w:szCs w:val="22"/>
          <w:rPrChange w:id="2" w:author="Clara Fuchsman" w:date="2021-10-16T17:57:00Z">
            <w:rPr/>
          </w:rPrChange>
        </w:rPr>
      </w:pPr>
      <w:r w:rsidRPr="00AA6403">
        <w:rPr>
          <w:rStyle w:val="CommentReference"/>
          <w:sz w:val="22"/>
          <w:szCs w:val="22"/>
          <w:rPrChange w:id="3" w:author="Clara Fuchsman" w:date="2021-10-16T17:57:00Z">
            <w:rPr>
              <w:rStyle w:val="CommentReference"/>
            </w:rPr>
          </w:rPrChange>
        </w:rPr>
        <w:lastRenderedPageBreak/>
        <w:annotationRef/>
      </w:r>
      <w:r w:rsidRPr="00AA6403">
        <w:rPr>
          <w:sz w:val="22"/>
          <w:szCs w:val="22"/>
          <w:rPrChange w:id="4" w:author="Clara Fuchsman" w:date="2021-10-16T17:57:00Z">
            <w:rPr/>
          </w:rPrChange>
        </w:rPr>
        <w:t xml:space="preserve">The reviewer makes a fair point. We actually mean export flux (flux out of the photic zone and into the </w:t>
      </w:r>
      <w:commentRangeStart w:id="5"/>
      <w:r w:rsidRPr="00AA6403">
        <w:rPr>
          <w:sz w:val="22"/>
          <w:szCs w:val="22"/>
          <w:rPrChange w:id="6" w:author="Clara Fuchsman" w:date="2021-10-16T17:57:00Z">
            <w:rPr/>
          </w:rPrChange>
        </w:rPr>
        <w:t>mesopel</w:t>
      </w:r>
      <w:ins w:id="7" w:author="Clara Fuchsman" w:date="2021-10-16T17:42:00Z">
        <w:r w:rsidR="00EA1915" w:rsidRPr="00AA6403">
          <w:rPr>
            <w:sz w:val="22"/>
            <w:szCs w:val="22"/>
            <w:rPrChange w:id="8" w:author="Clara Fuchsman" w:date="2021-10-16T17:57:00Z">
              <w:rPr/>
            </w:rPrChange>
          </w:rPr>
          <w:t>a</w:t>
        </w:r>
      </w:ins>
      <w:del w:id="9" w:author="Clara Fuchsman" w:date="2021-10-16T17:42:00Z">
        <w:r w:rsidRPr="00AA6403" w:rsidDel="00EA1915">
          <w:rPr>
            <w:sz w:val="22"/>
            <w:szCs w:val="22"/>
            <w:rPrChange w:id="10" w:author="Clara Fuchsman" w:date="2021-10-16T17:57:00Z">
              <w:rPr/>
            </w:rPrChange>
          </w:rPr>
          <w:delText>e</w:delText>
        </w:r>
      </w:del>
      <w:r w:rsidRPr="00AA6403">
        <w:rPr>
          <w:sz w:val="22"/>
          <w:szCs w:val="22"/>
          <w:rPrChange w:id="11" w:author="Clara Fuchsman" w:date="2021-10-16T17:57:00Z">
            <w:rPr/>
          </w:rPrChange>
        </w:rPr>
        <w:t>gic</w:t>
      </w:r>
      <w:commentRangeEnd w:id="5"/>
      <w:r w:rsidR="00EA1915" w:rsidRPr="00AA6403">
        <w:rPr>
          <w:rStyle w:val="CommentReference"/>
          <w:sz w:val="22"/>
          <w:szCs w:val="22"/>
          <w:rPrChange w:id="12" w:author="Clara Fuchsman" w:date="2021-10-16T17:57:00Z">
            <w:rPr>
              <w:rStyle w:val="CommentReference"/>
            </w:rPr>
          </w:rPrChange>
        </w:rPr>
        <w:commentReference w:id="5"/>
      </w:r>
      <w:r w:rsidRPr="00AA6403">
        <w:rPr>
          <w:sz w:val="22"/>
          <w:szCs w:val="22"/>
          <w:rPrChange w:id="13" w:author="Clara Fuchsman" w:date="2021-10-16T17:57:00Z">
            <w:rPr/>
          </w:rPrChange>
        </w:rPr>
        <w:t>), plus transfer efficiency (flux out of</w:t>
      </w:r>
      <w:commentRangeStart w:id="14"/>
      <w:del w:id="15" w:author="Clara Fuchsman" w:date="2021-10-16T17:42:00Z">
        <w:r w:rsidRPr="00AA6403" w:rsidDel="00EA1915">
          <w:rPr>
            <w:sz w:val="22"/>
            <w:szCs w:val="22"/>
            <w:rPrChange w:id="16" w:author="Clara Fuchsman" w:date="2021-10-16T17:57:00Z">
              <w:rPr/>
            </w:rPrChange>
          </w:rPr>
          <w:delText xml:space="preserve"> </w:delText>
        </w:r>
      </w:del>
      <w:r w:rsidRPr="00AA6403">
        <w:rPr>
          <w:sz w:val="22"/>
          <w:szCs w:val="22"/>
          <w:rPrChange w:id="17" w:author="Clara Fuchsman" w:date="2021-10-16T17:57:00Z">
            <w:rPr/>
          </w:rPrChange>
        </w:rPr>
        <w:t xml:space="preserve"> </w:t>
      </w:r>
      <w:commentRangeEnd w:id="14"/>
      <w:r w:rsidR="00EA1915" w:rsidRPr="00AA6403">
        <w:rPr>
          <w:rStyle w:val="CommentReference"/>
          <w:sz w:val="22"/>
          <w:szCs w:val="22"/>
          <w:rPrChange w:id="18" w:author="Clara Fuchsman" w:date="2021-10-16T17:57:00Z">
            <w:rPr>
              <w:rStyle w:val="CommentReference"/>
            </w:rPr>
          </w:rPrChange>
        </w:rPr>
        <w:commentReference w:id="14"/>
      </w:r>
      <w:r w:rsidRPr="00AA6403">
        <w:rPr>
          <w:sz w:val="22"/>
          <w:szCs w:val="22"/>
          <w:rPrChange w:id="19" w:author="Clara Fuchsman" w:date="2021-10-16T17:57:00Z">
            <w:rPr/>
          </w:rPrChange>
        </w:rPr>
        <w:t xml:space="preserve">the </w:t>
      </w:r>
      <w:commentRangeStart w:id="20"/>
      <w:del w:id="21" w:author="Clara Fuchsman" w:date="2021-10-16T17:43:00Z">
        <w:r w:rsidRPr="00AA6403" w:rsidDel="00EA1915">
          <w:rPr>
            <w:sz w:val="22"/>
            <w:szCs w:val="22"/>
            <w:rPrChange w:id="22" w:author="Clara Fuchsman" w:date="2021-10-16T17:57:00Z">
              <w:rPr/>
            </w:rPrChange>
          </w:rPr>
          <w:delText xml:space="preserve">mesopelegic </w:delText>
        </w:r>
      </w:del>
      <w:ins w:id="23" w:author="Clara Fuchsman" w:date="2021-10-16T17:43:00Z">
        <w:r w:rsidR="00EA1915" w:rsidRPr="00AA6403">
          <w:rPr>
            <w:sz w:val="22"/>
            <w:szCs w:val="22"/>
            <w:rPrChange w:id="24" w:author="Clara Fuchsman" w:date="2021-10-16T17:57:00Z">
              <w:rPr/>
            </w:rPrChange>
          </w:rPr>
          <w:t>mesopel</w:t>
        </w:r>
        <w:r w:rsidR="00EA1915" w:rsidRPr="00AA6403">
          <w:rPr>
            <w:sz w:val="22"/>
            <w:szCs w:val="22"/>
            <w:rPrChange w:id="25" w:author="Clara Fuchsman" w:date="2021-10-16T17:57:00Z">
              <w:rPr/>
            </w:rPrChange>
          </w:rPr>
          <w:t>a</w:t>
        </w:r>
        <w:r w:rsidR="00EA1915" w:rsidRPr="00AA6403">
          <w:rPr>
            <w:sz w:val="22"/>
            <w:szCs w:val="22"/>
            <w:rPrChange w:id="26" w:author="Clara Fuchsman" w:date="2021-10-16T17:57:00Z">
              <w:rPr/>
            </w:rPrChange>
          </w:rPr>
          <w:t xml:space="preserve">gic </w:t>
        </w:r>
        <w:commentRangeEnd w:id="20"/>
        <w:r w:rsidR="00EA1915" w:rsidRPr="00AA6403">
          <w:rPr>
            <w:rStyle w:val="CommentReference"/>
            <w:sz w:val="22"/>
            <w:szCs w:val="22"/>
            <w:rPrChange w:id="27" w:author="Clara Fuchsman" w:date="2021-10-16T17:57:00Z">
              <w:rPr>
                <w:rStyle w:val="CommentReference"/>
              </w:rPr>
            </w:rPrChange>
          </w:rPr>
          <w:commentReference w:id="20"/>
        </w:r>
      </w:ins>
      <w:r w:rsidRPr="00AA6403">
        <w:rPr>
          <w:sz w:val="22"/>
          <w:szCs w:val="22"/>
          <w:rPrChange w:id="28" w:author="Clara Fuchsman" w:date="2021-10-16T17:57:00Z">
            <w:rPr/>
          </w:rPrChange>
        </w:rPr>
        <w:t>and into water deeper than 1000m) per our introduction section introduction section. We were trying to use “efficiency” as shorthand for this but clearly mis-stepped. We have modified the sentence to the following – to address this comment and a suggestion from the other reviewer:</w:t>
      </w:r>
    </w:p>
    <w:p w14:paraId="359C47B2" w14:textId="77777777" w:rsidR="000C0D23" w:rsidRPr="00AA6403" w:rsidRDefault="000C0D23" w:rsidP="000C0D23">
      <w:pPr>
        <w:pStyle w:val="CommentText"/>
        <w:rPr>
          <w:sz w:val="22"/>
          <w:szCs w:val="22"/>
          <w:rPrChange w:id="29" w:author="Clara Fuchsman" w:date="2021-10-16T17:57:00Z">
            <w:rPr/>
          </w:rPrChange>
        </w:rPr>
      </w:pPr>
    </w:p>
    <w:p w14:paraId="47775699" w14:textId="77777777" w:rsidR="000C0D23" w:rsidRPr="00AA6403" w:rsidRDefault="000C0D23" w:rsidP="000C0D23">
      <w:pPr>
        <w:pStyle w:val="CommentText"/>
        <w:rPr>
          <w:sz w:val="22"/>
          <w:szCs w:val="22"/>
          <w:rPrChange w:id="30" w:author="Clara Fuchsman" w:date="2021-10-16T17:57:00Z">
            <w:rPr/>
          </w:rPrChange>
        </w:rPr>
      </w:pPr>
      <w:r w:rsidRPr="00AA6403">
        <w:rPr>
          <w:sz w:val="22"/>
          <w:szCs w:val="22"/>
          <w:rPrChange w:id="31" w:author="Clara Fuchsman" w:date="2021-10-16T17:57:00Z">
            <w:rPr/>
          </w:rPrChange>
        </w:rPr>
        <w:t xml:space="preserve">“Zooplankton </w:t>
      </w:r>
      <w:r w:rsidRPr="00AA6403">
        <w:rPr>
          <w:rStyle w:val="CommentReference"/>
          <w:sz w:val="22"/>
          <w:szCs w:val="22"/>
          <w:rPrChange w:id="32" w:author="Clara Fuchsman" w:date="2021-10-16T17:57:00Z">
            <w:rPr>
              <w:rStyle w:val="CommentReference"/>
            </w:rPr>
          </w:rPrChange>
        </w:rPr>
        <w:annotationRef/>
      </w:r>
      <w:r w:rsidRPr="00AA6403">
        <w:rPr>
          <w:sz w:val="22"/>
          <w:szCs w:val="22"/>
          <w:rPrChange w:id="33" w:author="Clara Fuchsman" w:date="2021-10-16T17:57:00Z">
            <w:rPr/>
          </w:rPrChange>
        </w:rPr>
        <w:t xml:space="preserve">modulate carbon flux through the mesopelagic </w:t>
      </w:r>
      <w:r w:rsidRPr="00AA6403">
        <w:rPr>
          <w:sz w:val="22"/>
          <w:szCs w:val="22"/>
          <w:rPrChange w:id="34" w:author="Clara Fuchsman" w:date="2021-10-16T17:57:00Z">
            <w:rPr/>
          </w:rPrChange>
        </w:rPr>
        <w:fldChar w:fldCharType="begin"/>
      </w:r>
      <w:r w:rsidRPr="00AA6403">
        <w:rPr>
          <w:sz w:val="22"/>
          <w:szCs w:val="22"/>
          <w:rPrChange w:id="35" w:author="Clara Fuchsman" w:date="2021-10-16T17:57:00Z">
            <w:rPr/>
          </w:rPrChange>
        </w:rPr>
        <w:instrText xml:space="preserve"> ADDIN ZOTERO_ITEM CSL_CITATION {"citationID":"S9U2CZDT","properties":{"formattedCitation":"(Jackson &amp; Burd, 2001; Steinberg &amp; Landry, 2017; Turner, 2015)","plainCitation":"(Jackson &amp; Burd, 2001; Steinberg &amp; Landry, 2017; Turner, 2015)","noteIndex":0},"citationItems":[{"id":7239,"uris":["http://zotero.org/users/158097/items/9ZFZCN2Y"],"uri":["http://zotero.org/users/158097/items/9ZFZCN2Y"],"itemData":{"id":7239,"type":"article-journal","abstract":"The sub-euphotic zone water column is important in controlling the downward transport of material falling from the surface waters. Descriptions of the carbon flux as a function of depth have focused on empirical relationships that neglect biological processes that might control them. We develop here a series of simple models of the region that describe changes in flux in terms of the population dynamics of a particle feeder and its predator. One model predicts that the flux and predator concentration at steady state decrease exponentially with depth while the concentration of the particle feeders is constant; a second predicts that flux, particle feeder, and predator concentrations are proportional and decrease at rates that are approximately inversely proportional to depth. Away from steady state, variations in particle flux leaving the surface can induce oscillations in the near-surface animal populations but not the deeper populations. As a result of the animal oscillations associated with the surface flux variations, there can be large swings in the deep vertical particle flux that are not synchronized to the surface variations for one model formulation; a second formulation predicts that fluctuations in surface flux are damped out near the bottom. The differences in predictions for the various models make it possible to verify the utility of one or the other formulation.","collection-title":"The US JGOFS Synthesis and Modeling Project: Phase 1","container-title":"Deep Sea Research Part II: Topical Studies in Oceanography","DOI":"10.1016/S0967-0645(01)00100-X","ISSN":"0967-0645","issue":"1","journalAbbreviation":"Deep Sea Research Part II: Topical Studies in Oceanography","page":"193-217","source":"ScienceDirect","title":"A model for the distribution of particle flux in the mid-water column controlled by subsurface biotic interactions","volume":"49","author":[{"family":"Jackson","given":"George A."},{"family":"Burd","given":"Adrian B."}],"issued":{"date-parts":[["2001",1,1]]}}},{"id":7435,"uris":["http://zotero.org/users/158097/items/67PXFJ6W"],"uri":["http://zotero.org/users/158097/items/67PXFJ6W"],"itemData":{"id":7435,"type":"article-journal","abstract":"Marine zooplankton comprise a phylogenetically and functionally diverse assemblage of protistan and metazoan consumers that occupy multiple trophic levels in pelagic food webs. Within this complex network, carbon flows via alternative zooplankton pathways drive temporal and spatial variability in production-grazing coupling, nutrient cycling, export, and transfer efficiency to higher trophic levels. We explore current knowledge of the processing of zooplankton food ingestion by absorption, egestion, respiration, excretion, and growth (production) processes. On a global scale, carbon fluxes are reasonably constrained by the grazing impact of microzooplankton and the respiratory requirements of mesozooplankton but are sensitive to uncertainties in trophic structure. The relative importance, combined magnitude, and efficiency of export mechanisms (mucous feeding webs, fecal pellets, molts, carcasses, and vertical migrations) likewise reflect regional variability in community structure. Climate change is expected to broadly alter carbon cycling by zooplankton and to have direct impacts on key species.","container-title":"Annual review of marine science","DOI":"10.1146/annurev-marine-010814-015924","note":"tex.ids: steinbergZooplanktonOceanCarbon2017a","page":"413-444","source":"Semantic Scholar","title":"Zooplankton and the Ocean Carbon Cycle.","volume":"9","author":[{"family":"Steinberg","given":"Deborah K."},{"family":"Landry","given":"Michael R."}],"issued":{"date-parts":[["2017"]]}}},{"id":7539,"uris":["http://zotero.org/users/158097/items/2TMLP75M"],"uri":["http://zotero.org/users/158097/items/2TMLP75M"],"itemData":{"id":7539,"type":"article-journal","abstract":"The ‘‘biological pump’’ is the process by which photosynthetically-produced organic matter in the ocean descends from the surface layer to depth by a combination of sinking particles, advection or vertical mixing of dissolved organic matter, and transport by animals. Particulate organic matter that is exported downward from the euphotic zone is composed of combinations of fecal pellets from zooplankton and ﬁsh, organic aggregates known as ‘‘marine snow’’ and phytodetritus from sinking phytoplankton. Previous reviews by Turner and Ferrante (1979) and Turner (2002) focused on publications that appeared through late 2001. Since that time, studies of the biological pump have continued, and there have been &gt;300 papers on vertical export ﬂux using sediment traps, large-volume ﬁltration systems and other techniques from throughout the global ocean. This review will focus primarily on recent studies that have appeared since 2001. Major topics covered in this review are (1) an overview of the biological pump, and its efﬁciency and variability, and the role of dissolved organic carbon in the biological pump; (2) zooplankton fecal pellets, including the contribution of zooplankton fecal pellets to export ﬂux, epipelagic retention of zooplankton fecal pellets due to zooplankton activities, zooplankton vertical migration and fecal pellet repackaging, microbial ecology of fecal pellets, sinking velocities of fecal pellets and aggregates, ballasting of sinking particles by mineral contents, phytoplankton cysts, intact cells and harmful algae toxins in fecal pellets, importance of fecal pellets from various types of zooplankton, and the role of zooplankton fecal pellets in picoplankton export; (3) marine snow, including the origins, abundance, and distributions of marine snow, particles and organisms associated with marine snow, consumption and fragmentation of marine snow by animals, pathogens associated with marine snow; (4) phytodetritus, including pulsed export of phytodetritus, phytodetritus from Phaeocystis spp., picoplankton in phytodetritus, the summer export pulse (SEP) of phytodetritus in the subtropical North Paciﬁc, benthic community responses to phytodetritus; (5) other components of the biological pump, including ﬁsh fecal pellets and ﬁsh-mediated export, sinking carcasses of animals and macrophytes, feces from marine mammals, transparent exopolymer particles (TEP); (6) the biological pump and climate, including origins of the biological pump, the biological pump and glacial/interglacial cycles, the biological pump and contemporary climate variations, and the biological pump and anthropogenic climate change. The review concludes with potential future modiﬁcations in the biological pump due to climate change.","container-title":"Progress in Oceanography","DOI":"10.1016/j.pocean.2014.08.005","ISSN":"00796611","language":"en","page":"205-248","source":"Crossref","title":"Zooplankton fecal pellets, marine snow, phytodetritus and the ocean’s biological pump","volume":"130","author":[{"family":"Turner","given":"Jefferson T."}],"issued":{"date-parts":[["2015",1]]}}}],"schema":"https://github.com/citation-style-language/schema/raw/master/csl-citation.json"} </w:instrText>
      </w:r>
      <w:r w:rsidRPr="00AA6403">
        <w:rPr>
          <w:sz w:val="22"/>
          <w:szCs w:val="22"/>
          <w:rPrChange w:id="36" w:author="Clara Fuchsman" w:date="2021-10-16T17:57:00Z">
            <w:rPr/>
          </w:rPrChange>
        </w:rPr>
        <w:fldChar w:fldCharType="separate"/>
      </w:r>
      <w:r w:rsidRPr="00AA6403">
        <w:rPr>
          <w:sz w:val="22"/>
          <w:szCs w:val="22"/>
          <w:rPrChange w:id="37" w:author="Clara Fuchsman" w:date="2021-10-16T17:57:00Z">
            <w:rPr/>
          </w:rPrChange>
        </w:rPr>
        <w:t>(Jackson &amp; Burd, 2001; Steinberg &amp; Landry, 2017; Turner, 2015)</w:t>
      </w:r>
      <w:r w:rsidRPr="00AA6403">
        <w:rPr>
          <w:sz w:val="22"/>
          <w:szCs w:val="22"/>
          <w:rPrChange w:id="38" w:author="Clara Fuchsman" w:date="2021-10-16T17:57:00Z">
            <w:rPr/>
          </w:rPrChange>
        </w:rPr>
        <w:fldChar w:fldCharType="end"/>
      </w:r>
      <w:r w:rsidRPr="00AA6403">
        <w:rPr>
          <w:sz w:val="22"/>
          <w:szCs w:val="22"/>
          <w:rPrChange w:id="39" w:author="Clara Fuchsman" w:date="2021-10-16T17:57:00Z">
            <w:rPr/>
          </w:rPrChange>
        </w:rPr>
        <w:t xml:space="preserve">, and by extension the export efficiency and transfer efficiency of the biological pump </w:t>
      </w:r>
      <w:r w:rsidRPr="00AA6403">
        <w:rPr>
          <w:rStyle w:val="CommentReference"/>
          <w:sz w:val="22"/>
          <w:szCs w:val="22"/>
          <w:rPrChange w:id="40" w:author="Clara Fuchsman" w:date="2021-10-16T17:57:00Z">
            <w:rPr>
              <w:rStyle w:val="CommentReference"/>
            </w:rPr>
          </w:rPrChange>
        </w:rPr>
        <w:annotationRef/>
      </w:r>
      <w:r w:rsidRPr="00AA6403">
        <w:rPr>
          <w:rStyle w:val="CommentReference"/>
          <w:sz w:val="22"/>
          <w:szCs w:val="22"/>
          <w:rPrChange w:id="41" w:author="Clara Fuchsman" w:date="2021-10-16T17:57:00Z">
            <w:rPr>
              <w:rStyle w:val="CommentReference"/>
            </w:rPr>
          </w:rPrChange>
        </w:rPr>
        <w:annotationRef/>
      </w:r>
      <w:r w:rsidRPr="00AA6403">
        <w:rPr>
          <w:sz w:val="22"/>
          <w:szCs w:val="22"/>
          <w:rPrChange w:id="42" w:author="Clara Fuchsman" w:date="2021-10-16T17:57:00Z">
            <w:rPr/>
          </w:rPrChange>
        </w:rPr>
        <w:fldChar w:fldCharType="begin"/>
      </w:r>
      <w:r w:rsidRPr="00AA6403">
        <w:rPr>
          <w:sz w:val="22"/>
          <w:szCs w:val="22"/>
          <w:rPrChange w:id="43" w:author="Clara Fuchsman" w:date="2021-10-16T17:57:00Z">
            <w:rPr/>
          </w:rPrChange>
        </w:rPr>
        <w:instrText xml:space="preserve"> ADDIN ZOTERO_ITEM CSL_CITATION {"citationID":"WxXJuU1v","properties":{"formattedCitation":"(Archibald et al., 2019; Cavan et al., 2017)","plainCitation":"(Archibald et al., 2019; Cavan et al., 2017)","noteIndex":0},"citationItems":[{"id":8972,"uris":["http://zotero.org/users/158097/items/NSLYPCLM"],"uri":["http://zotero.org/users/158097/items/NSLYPCLM"],"itemData":{"id":8972,"type":"article-journal","abstract":"One pathway of the biological pump that remains largely unquantified in many export models is the active transport of carbon from the surface ocean to the mesopelagic by zooplankton diel vertical migration (DVM). Here, we develop a simple representation of zooplankton DVM and implement it in a global export model as a thought experiment to illustrate the effects of DVM on carbon export and mesopelagic biogeochemistry. The model is driven by diagnostic satellite measurements of net primary production, algal biomass, and phytoplankton size structure. Due to constraints on available satellite data, the results are restricted to the latitude range from 60°N to 60°S. The modeled global export flux from the base of the euphotic zone was 6.5 PgC/year, which represents a 14% increase over the export flux in model runs without DVM. The mean (± standard deviation, SD) proportional contribution of the DVM-mediated export flux to total carbon export, averaged over the global domain and the climatological seasonal cycle, was 0.16 ± 0.04 and the proportional contribution of DVM activity to total respiration within the twilight zone was 0.16 ± 0.06. Adding DVM activity to the model also resulted in a deep local maximum in the oxygen utilization profile. The model results were most sensitive to the assumptions for the fraction of individuals participating in DVM, the fraction of fecal pellets produced in the euphotic zone, and the fraction of grazed carbon that is metabolized.","container-title":"Global Biogeochemical Cycles","DOI":"https://doi.org/10.1029/2018GB005983","ISSN":"1944-9224","issue":"2","language":"en","note":"_eprint: https://onlinelibrary.wiley.com/doi/pdf/10.1029/2018GB005983\ntex.ids: archibaldModelingImpactZooplankton2019a","page":"181-199","source":"Wiley Online Library","title":"Modeling the Impact of Zooplankton Diel Vertical Migration on the Carbon Export Flux of the Biological Pump","volume":"33","author":[{"family":"Archibald","given":"Kevin M."},{"family":"Siegel","given":"David A."},{"family":"Doney","given":"Scott C."}],"issued":{"date-parts":[["2019"]]}}},{"id":6225,"uris":["http://zotero.org/users/158097/items/6LKDIV8L"],"uri":["http://zotero.org/users/158097/items/6LKDIV8L"],"itemData":{"id":6225,"type":"article-journal","container-title":"Nature Communications","DOI":"10.1038/ncomms14847","ISSN":"2041-1723","language":"en","note":"tex.ids= cavanRemineralizationParticulateOrganic2017a, cavanRemineralizationParticulateOrganic2017b","page":"14847","source":"Crossref","title":"Remineralization of particulate organic carbon in an ocean oxygen minimum zone","volume":"8","author":[{"family":"Cavan","given":"E. L."},{"family":"Trimmer","given":"M."},{"family":"Shelley","given":"F."},{"family":"Sanders","given":"R."}],"issued":{"date-parts":[["2017",3,21]]}}}],"schema":"https://github.com/citation-style-language/schema/raw/master/csl-citation.json"} </w:instrText>
      </w:r>
      <w:r w:rsidRPr="00AA6403">
        <w:rPr>
          <w:sz w:val="22"/>
          <w:szCs w:val="22"/>
          <w:rPrChange w:id="44" w:author="Clara Fuchsman" w:date="2021-10-16T17:57:00Z">
            <w:rPr/>
          </w:rPrChange>
        </w:rPr>
        <w:fldChar w:fldCharType="separate"/>
      </w:r>
      <w:r w:rsidRPr="00AA6403">
        <w:rPr>
          <w:sz w:val="22"/>
          <w:szCs w:val="22"/>
          <w:rPrChange w:id="45" w:author="Clara Fuchsman" w:date="2021-10-16T17:57:00Z">
            <w:rPr/>
          </w:rPrChange>
        </w:rPr>
        <w:t>(Archibald et al., 2019; Cavan et al., 2017)</w:t>
      </w:r>
      <w:r w:rsidRPr="00AA6403">
        <w:rPr>
          <w:sz w:val="22"/>
          <w:szCs w:val="22"/>
          <w:rPrChange w:id="46" w:author="Clara Fuchsman" w:date="2021-10-16T17:57:00Z">
            <w:rPr/>
          </w:rPrChange>
        </w:rPr>
        <w:fldChar w:fldCharType="end"/>
      </w:r>
      <w:r w:rsidRPr="00AA6403">
        <w:rPr>
          <w:sz w:val="22"/>
          <w:szCs w:val="22"/>
          <w:rPrChange w:id="47" w:author="Clara Fuchsman" w:date="2021-10-16T17:57:00Z">
            <w:rPr/>
          </w:rPrChange>
        </w:rPr>
        <w:t>, in three key ways, each of which could in principle be affected by ocean oxygen concentrations.</w:t>
      </w:r>
    </w:p>
    <w:p w14:paraId="48420ABE" w14:textId="77777777" w:rsidR="000C0D23" w:rsidRPr="00AA6403" w:rsidRDefault="000C0D23" w:rsidP="000C0D23"/>
    <w:p w14:paraId="28A2E8BA" w14:textId="77777777" w:rsidR="000C0D23" w:rsidRPr="00AA6403" w:rsidRDefault="000C0D23" w:rsidP="000C0D23">
      <w:pPr>
        <w:rPr>
          <w:rPrChange w:id="48" w:author="Clara Fuchsman" w:date="2021-10-16T17:57:00Z">
            <w:rPr/>
          </w:rPrChange>
        </w:rPr>
      </w:pPr>
    </w:p>
    <w:p w14:paraId="0CC6E8E9" w14:textId="77777777" w:rsidR="000C0D23" w:rsidRPr="00AA6403" w:rsidRDefault="000C0D23" w:rsidP="000C0D23">
      <w:pPr>
        <w:rPr>
          <w:color w:val="FF0000"/>
          <w:rPrChange w:id="49" w:author="Clara Fuchsman" w:date="2021-10-16T17:57:00Z">
            <w:rPr>
              <w:color w:val="FF0000"/>
            </w:rPr>
          </w:rPrChange>
        </w:rPr>
      </w:pPr>
      <w:r w:rsidRPr="00AA6403">
        <w:rPr>
          <w:color w:val="FF0000"/>
          <w:rPrChange w:id="50" w:author="Clara Fuchsman" w:date="2021-10-16T17:57:00Z">
            <w:rPr>
              <w:color w:val="FF0000"/>
            </w:rPr>
          </w:rPrChange>
        </w:rPr>
        <w:t>Lines 105-106: Incomplete sentence</w:t>
      </w:r>
    </w:p>
    <w:p w14:paraId="45E1F51B" w14:textId="77777777" w:rsidR="000C0D23" w:rsidRPr="00AA6403" w:rsidRDefault="000C0D23" w:rsidP="000C0D23">
      <w:pPr>
        <w:rPr>
          <w:color w:val="FF0000"/>
          <w:rPrChange w:id="51" w:author="Clara Fuchsman" w:date="2021-10-16T17:57:00Z">
            <w:rPr>
              <w:color w:val="FF0000"/>
            </w:rPr>
          </w:rPrChange>
        </w:rPr>
      </w:pPr>
      <w:r w:rsidRPr="00AA6403">
        <w:rPr>
          <w:rPrChange w:id="52" w:author="Clara Fuchsman" w:date="2021-10-16T17:57:00Z">
            <w:rPr/>
          </w:rPrChange>
        </w:rPr>
        <w:t>Removed</w:t>
      </w:r>
    </w:p>
    <w:p w14:paraId="0884EB12" w14:textId="77777777" w:rsidR="000C0D23" w:rsidRPr="00AA6403" w:rsidRDefault="000C0D23" w:rsidP="000C0D23">
      <w:pPr>
        <w:rPr>
          <w:color w:val="FF0000"/>
          <w:rPrChange w:id="53" w:author="Clara Fuchsman" w:date="2021-10-16T17:57:00Z">
            <w:rPr>
              <w:color w:val="FF0000"/>
            </w:rPr>
          </w:rPrChange>
        </w:rPr>
      </w:pPr>
      <w:r w:rsidRPr="00AA6403">
        <w:rPr>
          <w:color w:val="FF0000"/>
          <w:rPrChange w:id="54" w:author="Clara Fuchsman" w:date="2021-10-16T17:57:00Z">
            <w:rPr>
              <w:color w:val="FF0000"/>
            </w:rPr>
          </w:rPrChange>
        </w:rPr>
        <w:t>Line 159: I got to the introduction hoping to get a teaser of what the answers to the questions laid out here might be. Could a short paragraph synthesizing the most important findings/answers to these three questions be added?</w:t>
      </w:r>
    </w:p>
    <w:p w14:paraId="6E3AD858" w14:textId="77777777" w:rsidR="000C0D23" w:rsidRPr="00AA6403" w:rsidRDefault="000C0D23" w:rsidP="000C0D23">
      <w:pPr>
        <w:pStyle w:val="CommentText"/>
        <w:rPr>
          <w:sz w:val="22"/>
          <w:szCs w:val="22"/>
          <w:rPrChange w:id="55" w:author="Clara Fuchsman" w:date="2021-10-16T17:57:00Z">
            <w:rPr/>
          </w:rPrChange>
        </w:rPr>
      </w:pPr>
      <w:r w:rsidRPr="00AA6403">
        <w:rPr>
          <w:sz w:val="22"/>
          <w:szCs w:val="22"/>
          <w:rPrChange w:id="56" w:author="Clara Fuchsman" w:date="2021-10-16T17:57:00Z">
            <w:rPr/>
          </w:rPrChange>
        </w:rPr>
        <w:t>Great idea. We added:</w:t>
      </w:r>
    </w:p>
    <w:p w14:paraId="628A9AC2" w14:textId="77777777" w:rsidR="000C0D23" w:rsidRPr="00AA6403" w:rsidRDefault="000C0D23" w:rsidP="000C0D23">
      <w:pPr>
        <w:pStyle w:val="CommentText"/>
        <w:rPr>
          <w:sz w:val="22"/>
          <w:szCs w:val="22"/>
          <w:rPrChange w:id="57" w:author="Clara Fuchsman" w:date="2021-10-16T17:57:00Z">
            <w:rPr/>
          </w:rPrChange>
        </w:rPr>
      </w:pPr>
    </w:p>
    <w:p w14:paraId="7A5FE8CD" w14:textId="62680923" w:rsidR="000C0D23" w:rsidRPr="00AA6403" w:rsidRDefault="000C0D23" w:rsidP="000C0D23">
      <w:pPr>
        <w:rPr>
          <w:rPrChange w:id="58" w:author="Clara Fuchsman" w:date="2021-10-16T17:57:00Z">
            <w:rPr/>
          </w:rPrChange>
        </w:rPr>
      </w:pPr>
      <w:r w:rsidRPr="00AA6403">
        <w:t>In this manuscript, we report a steepening of the particle size distribution in the upper ODZ, which supports Weber and Bianchi’s first model that microbial remineralization of all particles slows, while disaggregation</w:t>
      </w:r>
      <w:r w:rsidRPr="00AA6403">
        <w:rPr>
          <w:rPrChange w:id="59" w:author="Clara Fuchsman" w:date="2021-10-16T17:57:00Z">
            <w:rPr/>
          </w:rPrChange>
        </w:rPr>
        <w:t xml:space="preserve"> continues in the ODZ. These </w:t>
      </w:r>
      <w:del w:id="60" w:author="Clara Fuchsman" w:date="2021-10-16T17:43:00Z">
        <w:r w:rsidRPr="00AA6403" w:rsidDel="00EA1915">
          <w:rPr>
            <w:rPrChange w:id="61" w:author="Clara Fuchsman" w:date="2021-10-16T17:57:00Z">
              <w:rPr/>
            </w:rPrChange>
          </w:rPr>
          <w:delText xml:space="preserve">disaggregation </w:delText>
        </w:r>
      </w:del>
      <w:ins w:id="62" w:author="Clara Fuchsman" w:date="2021-10-16T17:43:00Z">
        <w:r w:rsidR="00EA1915" w:rsidRPr="00AA6403">
          <w:rPr>
            <w:rPrChange w:id="63" w:author="Clara Fuchsman" w:date="2021-10-16T17:57:00Z">
              <w:rPr/>
            </w:rPrChange>
          </w:rPr>
          <w:t>disaggregation</w:t>
        </w:r>
        <w:commentRangeStart w:id="64"/>
        <w:r w:rsidR="00EA1915" w:rsidRPr="00AA6403">
          <w:rPr>
            <w:rPrChange w:id="65" w:author="Clara Fuchsman" w:date="2021-10-16T17:57:00Z">
              <w:rPr/>
            </w:rPrChange>
          </w:rPr>
          <w:t>-</w:t>
        </w:r>
        <w:commentRangeEnd w:id="64"/>
        <w:r w:rsidR="00EA1915" w:rsidRPr="00AA6403">
          <w:rPr>
            <w:rStyle w:val="CommentReference"/>
            <w:sz w:val="22"/>
            <w:szCs w:val="22"/>
            <w:rPrChange w:id="66" w:author="Clara Fuchsman" w:date="2021-10-16T17:57:00Z">
              <w:rPr>
                <w:rStyle w:val="CommentReference"/>
              </w:rPr>
            </w:rPrChange>
          </w:rPr>
          <w:commentReference w:id="64"/>
        </w:r>
      </w:ins>
      <w:r w:rsidRPr="00AA6403">
        <w:t xml:space="preserve">like processes did indeed appear to co-occur with acoustic measurements of migratory zooplankton. </w:t>
      </w:r>
    </w:p>
    <w:p w14:paraId="4C7308FE" w14:textId="77777777" w:rsidR="000C0D23" w:rsidRPr="00AA6403" w:rsidRDefault="000C0D23" w:rsidP="000C0D23">
      <w:pPr>
        <w:rPr>
          <w:color w:val="FF0000"/>
          <w:rPrChange w:id="67" w:author="Clara Fuchsman" w:date="2021-10-16T17:57:00Z">
            <w:rPr>
              <w:color w:val="FF0000"/>
            </w:rPr>
          </w:rPrChange>
        </w:rPr>
      </w:pPr>
    </w:p>
    <w:p w14:paraId="742CD050" w14:textId="77777777" w:rsidR="000C0D23" w:rsidRPr="00AA6403" w:rsidRDefault="000C0D23" w:rsidP="000C0D23">
      <w:pPr>
        <w:rPr>
          <w:color w:val="FF0000"/>
          <w:rPrChange w:id="68" w:author="Clara Fuchsman" w:date="2021-10-16T17:57:00Z">
            <w:rPr>
              <w:color w:val="FF0000"/>
            </w:rPr>
          </w:rPrChange>
        </w:rPr>
      </w:pPr>
      <w:r w:rsidRPr="00AA6403">
        <w:rPr>
          <w:color w:val="FF0000"/>
          <w:rPrChange w:id="69" w:author="Clara Fuchsman" w:date="2021-10-16T17:57:00Z">
            <w:rPr>
              <w:color w:val="FF0000"/>
            </w:rPr>
          </w:rPrChange>
        </w:rPr>
        <w:t>Line 160: General methods comment: The collection methods for the acoustics data used to determine zooplankton migration are not described in this section. I'm not familiar with these methods, but it might be helpful to add a brief description of how these data are collected and treated.</w:t>
      </w:r>
    </w:p>
    <w:p w14:paraId="7640774F" w14:textId="3B4FC3D0" w:rsidR="000C0D23" w:rsidRPr="00AA6403" w:rsidRDefault="000C0D23" w:rsidP="000C0D23">
      <w:pPr>
        <w:rPr>
          <w:color w:val="FF0000"/>
          <w:rPrChange w:id="70" w:author="Clara Fuchsman" w:date="2021-10-16T17:57:00Z">
            <w:rPr>
              <w:color w:val="FF0000"/>
            </w:rPr>
          </w:rPrChange>
        </w:rPr>
      </w:pPr>
      <w:r w:rsidRPr="00AA6403">
        <w:rPr>
          <w:rPrChange w:id="71" w:author="Clara Fuchsman" w:date="2021-10-16T17:57:00Z">
            <w:rPr/>
          </w:rPrChange>
        </w:rPr>
        <w:t>We added a section called “</w:t>
      </w:r>
      <w:commentRangeStart w:id="72"/>
      <w:del w:id="73" w:author="Clara Fuchsman" w:date="2021-10-16T17:44:00Z">
        <w:r w:rsidRPr="00AA6403" w:rsidDel="00EA1915">
          <w:rPr>
            <w:rPrChange w:id="74" w:author="Clara Fuchsman" w:date="2021-10-16T17:57:00Z">
              <w:rPr/>
            </w:rPrChange>
          </w:rPr>
          <w:delText xml:space="preserve">Acuostic </w:delText>
        </w:r>
      </w:del>
      <w:ins w:id="75" w:author="Clara Fuchsman" w:date="2021-10-16T17:44:00Z">
        <w:r w:rsidR="00EA1915" w:rsidRPr="00AA6403">
          <w:rPr>
            <w:rPrChange w:id="76" w:author="Clara Fuchsman" w:date="2021-10-16T17:57:00Z">
              <w:rPr/>
            </w:rPrChange>
          </w:rPr>
          <w:t>Ac</w:t>
        </w:r>
        <w:r w:rsidR="00EA1915" w:rsidRPr="00AA6403">
          <w:rPr>
            <w:rPrChange w:id="77" w:author="Clara Fuchsman" w:date="2021-10-16T17:57:00Z">
              <w:rPr/>
            </w:rPrChange>
          </w:rPr>
          <w:t>ou</w:t>
        </w:r>
        <w:r w:rsidR="00EA1915" w:rsidRPr="00AA6403">
          <w:rPr>
            <w:rPrChange w:id="78" w:author="Clara Fuchsman" w:date="2021-10-16T17:57:00Z">
              <w:rPr/>
            </w:rPrChange>
          </w:rPr>
          <w:t>stic</w:t>
        </w:r>
        <w:commentRangeEnd w:id="72"/>
        <w:r w:rsidR="00EA1915" w:rsidRPr="00AA6403">
          <w:rPr>
            <w:rStyle w:val="CommentReference"/>
            <w:sz w:val="22"/>
            <w:szCs w:val="22"/>
            <w:rPrChange w:id="79" w:author="Clara Fuchsman" w:date="2021-10-16T17:57:00Z">
              <w:rPr>
                <w:rStyle w:val="CommentReference"/>
              </w:rPr>
            </w:rPrChange>
          </w:rPr>
          <w:commentReference w:id="72"/>
        </w:r>
        <w:r w:rsidR="00EA1915" w:rsidRPr="00AA6403">
          <w:t xml:space="preserve"> </w:t>
        </w:r>
      </w:ins>
      <w:proofErr w:type="spellStart"/>
      <w:r w:rsidRPr="00AA6403">
        <w:rPr>
          <w:rPrChange w:id="80" w:author="Clara Fuchsman" w:date="2021-10-16T17:57:00Z">
            <w:rPr/>
          </w:rPrChange>
        </w:rPr>
        <w:t>measurments</w:t>
      </w:r>
      <w:proofErr w:type="spellEnd"/>
      <w:r w:rsidRPr="00AA6403">
        <w:rPr>
          <w:rPrChange w:id="81" w:author="Clara Fuchsman" w:date="2021-10-16T17:57:00Z">
            <w:rPr/>
          </w:rPrChange>
        </w:rPr>
        <w:t>” which does this.</w:t>
      </w:r>
    </w:p>
    <w:p w14:paraId="222E016B" w14:textId="77777777" w:rsidR="000C0D23" w:rsidRPr="00AA6403" w:rsidRDefault="000C0D23" w:rsidP="000C0D23">
      <w:pPr>
        <w:rPr>
          <w:color w:val="FF0000"/>
          <w:rPrChange w:id="82" w:author="Clara Fuchsman" w:date="2021-10-16T17:57:00Z">
            <w:rPr>
              <w:color w:val="FF0000"/>
            </w:rPr>
          </w:rPrChange>
        </w:rPr>
      </w:pPr>
      <w:r w:rsidRPr="00AA6403">
        <w:rPr>
          <w:color w:val="FF0000"/>
          <w:rPrChange w:id="83" w:author="Clara Fuchsman" w:date="2021-10-16T17:57:00Z">
            <w:rPr>
              <w:color w:val="FF0000"/>
            </w:rPr>
          </w:rPrChange>
        </w:rPr>
        <w:t>Line 299: Couldn't chemoautotrophy be a "biological basis" for negative remineralization?</w:t>
      </w:r>
    </w:p>
    <w:p w14:paraId="59F9391D" w14:textId="77777777" w:rsidR="000C0D23" w:rsidRPr="00AA6403" w:rsidRDefault="000C0D23" w:rsidP="000C0D23">
      <w:pPr>
        <w:rPr>
          <w:color w:val="FF0000"/>
          <w:rPrChange w:id="84" w:author="Clara Fuchsman" w:date="2021-10-16T17:57:00Z">
            <w:rPr>
              <w:color w:val="FF0000"/>
            </w:rPr>
          </w:rPrChange>
        </w:rPr>
      </w:pPr>
    </w:p>
    <w:p w14:paraId="4911062B" w14:textId="77777777" w:rsidR="000C0D23" w:rsidRPr="00AA6403" w:rsidRDefault="000C0D23" w:rsidP="000C0D23">
      <w:pPr>
        <w:pStyle w:val="CommentText"/>
        <w:rPr>
          <w:sz w:val="22"/>
          <w:szCs w:val="22"/>
          <w:rPrChange w:id="85" w:author="Clara Fuchsman" w:date="2021-10-16T17:57:00Z">
            <w:rPr/>
          </w:rPrChange>
        </w:rPr>
      </w:pPr>
      <w:r w:rsidRPr="00AA6403">
        <w:rPr>
          <w:sz w:val="22"/>
          <w:szCs w:val="22"/>
          <w:rPrChange w:id="86" w:author="Clara Fuchsman" w:date="2021-10-16T17:57:00Z">
            <w:rPr/>
          </w:rPrChange>
        </w:rPr>
        <w:t xml:space="preserve">Great point. We have reworded to – </w:t>
      </w:r>
    </w:p>
    <w:p w14:paraId="2D268A65" w14:textId="77777777" w:rsidR="000C0D23" w:rsidRPr="00AA6403" w:rsidRDefault="000C0D23" w:rsidP="000C0D23">
      <w:pPr>
        <w:pStyle w:val="CommentText"/>
        <w:rPr>
          <w:sz w:val="22"/>
          <w:szCs w:val="22"/>
          <w:rPrChange w:id="87" w:author="Clara Fuchsman" w:date="2021-10-16T17:57:00Z">
            <w:rPr/>
          </w:rPrChange>
        </w:rPr>
      </w:pPr>
    </w:p>
    <w:p w14:paraId="3A981850" w14:textId="77777777" w:rsidR="000C0D23" w:rsidRPr="00AA6403" w:rsidRDefault="000C0D23" w:rsidP="000C0D23">
      <w:pPr>
        <w:rPr>
          <w:rPrChange w:id="88" w:author="Clara Fuchsman" w:date="2021-10-16T17:57:00Z">
            <w:rPr/>
          </w:rPrChange>
        </w:rPr>
      </w:pPr>
      <w:r w:rsidRPr="00AA6403">
        <w:t xml:space="preserve">While </w:t>
      </w:r>
      <w:r w:rsidRPr="00AA6403">
        <w:rPr>
          <w:rStyle w:val="CommentReference"/>
          <w:sz w:val="22"/>
          <w:szCs w:val="22"/>
          <w:rPrChange w:id="89" w:author="Clara Fuchsman" w:date="2021-10-16T17:57:00Z">
            <w:rPr>
              <w:rStyle w:val="CommentReference"/>
            </w:rPr>
          </w:rPrChange>
        </w:rPr>
        <w:annotationRef/>
      </w:r>
      <w:r w:rsidRPr="00AA6403">
        <w:rPr>
          <w:rStyle w:val="CommentReference"/>
          <w:sz w:val="22"/>
          <w:szCs w:val="22"/>
          <w:rPrChange w:id="90" w:author="Clara Fuchsman" w:date="2021-10-16T17:57:00Z">
            <w:rPr>
              <w:rStyle w:val="CommentReference"/>
            </w:rPr>
          </w:rPrChange>
        </w:rPr>
        <w:annotationRef/>
      </w:r>
      <w:r w:rsidRPr="00AA6403">
        <w:t>“negative remineralization” is clearly a simplification of chemoautotrophy and active transport processes which likely have more comp</w:t>
      </w:r>
      <w:r w:rsidRPr="00AA6403">
        <w:rPr>
          <w:rPrChange w:id="91" w:author="Clara Fuchsman" w:date="2021-10-16T17:57:00Z">
            <w:rPr/>
          </w:rPrChange>
        </w:rPr>
        <w:t xml:space="preserve">lex effects on particle size distribution, flux increases in the </w:t>
      </w:r>
      <w:r w:rsidRPr="00AA6403">
        <w:rPr>
          <w:rPrChange w:id="92" w:author="Clara Fuchsman" w:date="2021-10-16T17:57:00Z">
            <w:rPr/>
          </w:rPrChange>
        </w:rPr>
        <w:lastRenderedPageBreak/>
        <w:t>model tend to be close to zero, and this negative remineralization allows our null model to be robust to flux increases when they occur.</w:t>
      </w:r>
    </w:p>
    <w:p w14:paraId="77E983CF" w14:textId="77777777" w:rsidR="000C0D23" w:rsidRPr="00AA6403" w:rsidRDefault="000C0D23" w:rsidP="000C0D23">
      <w:pPr>
        <w:rPr>
          <w:color w:val="FF0000"/>
          <w:rPrChange w:id="93" w:author="Clara Fuchsman" w:date="2021-10-16T17:57:00Z">
            <w:rPr>
              <w:color w:val="FF0000"/>
            </w:rPr>
          </w:rPrChange>
        </w:rPr>
      </w:pPr>
    </w:p>
    <w:p w14:paraId="547298BB" w14:textId="77777777" w:rsidR="000C0D23" w:rsidRPr="00AA6403" w:rsidRDefault="000C0D23" w:rsidP="000C0D23">
      <w:pPr>
        <w:rPr>
          <w:color w:val="FF0000"/>
          <w:rPrChange w:id="94" w:author="Clara Fuchsman" w:date="2021-10-16T17:57:00Z">
            <w:rPr>
              <w:color w:val="FF0000"/>
            </w:rPr>
          </w:rPrChange>
        </w:rPr>
      </w:pPr>
    </w:p>
    <w:p w14:paraId="4B5A1394" w14:textId="77777777" w:rsidR="000C0D23" w:rsidRPr="00AA6403" w:rsidRDefault="000C0D23" w:rsidP="000C0D23">
      <w:pPr>
        <w:rPr>
          <w:color w:val="FF0000"/>
          <w:rPrChange w:id="95" w:author="Clara Fuchsman" w:date="2021-10-16T17:57:00Z">
            <w:rPr>
              <w:color w:val="FF0000"/>
            </w:rPr>
          </w:rPrChange>
        </w:rPr>
      </w:pPr>
      <w:r w:rsidRPr="00AA6403">
        <w:rPr>
          <w:color w:val="FF0000"/>
          <w:rPrChange w:id="96" w:author="Clara Fuchsman" w:date="2021-10-16T17:57:00Z">
            <w:rPr>
              <w:color w:val="FF0000"/>
            </w:rPr>
          </w:rPrChange>
        </w:rPr>
        <w:t>Line 405-406: I had a difficult time determining where this equation came from. It appears to be from an empirical relationship between particle flux from traps and particle size measured by UVP. Is this the case?</w:t>
      </w:r>
    </w:p>
    <w:p w14:paraId="59ADDFD8" w14:textId="77777777" w:rsidR="000C0D23" w:rsidRPr="00AA6403" w:rsidRDefault="000C0D23" w:rsidP="000C0D23">
      <w:pPr>
        <w:pStyle w:val="CommentText"/>
        <w:rPr>
          <w:sz w:val="22"/>
          <w:szCs w:val="22"/>
          <w:rPrChange w:id="97" w:author="Clara Fuchsman" w:date="2021-10-16T17:57:00Z">
            <w:rPr/>
          </w:rPrChange>
        </w:rPr>
      </w:pPr>
      <w:r w:rsidRPr="00AA6403">
        <w:rPr>
          <w:sz w:val="22"/>
          <w:szCs w:val="22"/>
          <w:rPrChange w:id="98" w:author="Clara Fuchsman" w:date="2021-10-16T17:57:00Z">
            <w:rPr/>
          </w:rPrChange>
        </w:rPr>
        <w:t xml:space="preserve">The reviewer is correct. We have added the sentence: </w:t>
      </w:r>
    </w:p>
    <w:p w14:paraId="7E713B74" w14:textId="77777777" w:rsidR="000C0D23" w:rsidRPr="00AA6403" w:rsidRDefault="000C0D23" w:rsidP="000C0D23">
      <w:pPr>
        <w:pStyle w:val="CommentText"/>
        <w:rPr>
          <w:sz w:val="22"/>
          <w:szCs w:val="22"/>
          <w:rPrChange w:id="99" w:author="Clara Fuchsman" w:date="2021-10-16T17:57:00Z">
            <w:rPr/>
          </w:rPrChange>
        </w:rPr>
      </w:pPr>
      <w:r w:rsidRPr="00AA6403">
        <w:rPr>
          <w:sz w:val="22"/>
          <w:szCs w:val="22"/>
          <w:rPrChange w:id="100" w:author="Clara Fuchsman" w:date="2021-10-16T17:57:00Z">
            <w:rPr/>
          </w:rPrChange>
        </w:rPr>
        <w:t>“This equation represents an empirical relationship between particle flux from traps and particle size measured by UVP”</w:t>
      </w:r>
    </w:p>
    <w:p w14:paraId="5902D71C" w14:textId="77777777" w:rsidR="000C0D23" w:rsidRPr="00AA6403" w:rsidRDefault="000C0D23" w:rsidP="000C0D23">
      <w:pPr>
        <w:rPr>
          <w:color w:val="FF0000"/>
        </w:rPr>
      </w:pPr>
    </w:p>
    <w:p w14:paraId="5D0344AE" w14:textId="77777777" w:rsidR="000C0D23" w:rsidRPr="00AA6403" w:rsidRDefault="000C0D23" w:rsidP="000C0D23">
      <w:pPr>
        <w:rPr>
          <w:color w:val="FF0000"/>
          <w:rPrChange w:id="101" w:author="Clara Fuchsman" w:date="2021-10-16T17:57:00Z">
            <w:rPr>
              <w:color w:val="FF0000"/>
            </w:rPr>
          </w:rPrChange>
        </w:rPr>
      </w:pPr>
      <w:r w:rsidRPr="00AA6403">
        <w:rPr>
          <w:color w:val="FF0000"/>
          <w:rPrChange w:id="102" w:author="Clara Fuchsman" w:date="2021-10-16T17:57:00Z">
            <w:rPr>
              <w:color w:val="FF0000"/>
            </w:rPr>
          </w:rPrChange>
        </w:rPr>
        <w:t>Section 6.6: This section is neat, but comes out of the blue a little bit and isn't really returned to in the discussion. Could this be moved to the discussion section, with a more detailed exploration of why the particle dynamics differ?</w:t>
      </w:r>
    </w:p>
    <w:p w14:paraId="616EBC8C" w14:textId="77777777" w:rsidR="000C0D23" w:rsidRPr="00AA6403" w:rsidRDefault="000C0D23" w:rsidP="000C0D23">
      <w:pPr>
        <w:rPr>
          <w:color w:val="FF0000"/>
          <w:rPrChange w:id="103" w:author="Clara Fuchsman" w:date="2021-10-16T17:57:00Z">
            <w:rPr>
              <w:color w:val="FF0000"/>
            </w:rPr>
          </w:rPrChange>
        </w:rPr>
      </w:pPr>
    </w:p>
    <w:p w14:paraId="704431EE" w14:textId="3D4135F3" w:rsidR="000C0D23" w:rsidRPr="00AA6403" w:rsidRDefault="000C0D23" w:rsidP="000C0D23">
      <w:pPr>
        <w:pStyle w:val="CommentText"/>
        <w:rPr>
          <w:sz w:val="22"/>
          <w:szCs w:val="22"/>
          <w:rPrChange w:id="104" w:author="Clara Fuchsman" w:date="2021-10-16T17:57:00Z">
            <w:rPr/>
          </w:rPrChange>
        </w:rPr>
      </w:pPr>
      <w:r w:rsidRPr="00AA6403">
        <w:rPr>
          <w:sz w:val="22"/>
          <w:szCs w:val="22"/>
          <w:rPrChange w:id="105" w:author="Clara Fuchsman" w:date="2021-10-16T17:57:00Z">
            <w:rPr/>
          </w:rPrChange>
        </w:rPr>
        <w:t xml:space="preserve">The reviewer makes a fair point. We have added some </w:t>
      </w:r>
      <w:commentRangeStart w:id="106"/>
      <w:r w:rsidRPr="00AA6403">
        <w:rPr>
          <w:sz w:val="22"/>
          <w:szCs w:val="22"/>
          <w:rPrChange w:id="107" w:author="Clara Fuchsman" w:date="2021-10-16T17:57:00Z">
            <w:rPr/>
          </w:rPrChange>
        </w:rPr>
        <w:t>discus</w:t>
      </w:r>
      <w:ins w:id="108" w:author="Clara Fuchsman" w:date="2021-10-16T17:45:00Z">
        <w:r w:rsidR="00EA1915" w:rsidRPr="00AA6403">
          <w:rPr>
            <w:sz w:val="22"/>
            <w:szCs w:val="22"/>
            <w:rPrChange w:id="109" w:author="Clara Fuchsman" w:date="2021-10-16T17:57:00Z">
              <w:rPr/>
            </w:rPrChange>
          </w:rPr>
          <w:t>s</w:t>
        </w:r>
      </w:ins>
      <w:r w:rsidRPr="00AA6403">
        <w:rPr>
          <w:sz w:val="22"/>
          <w:szCs w:val="22"/>
          <w:rPrChange w:id="110" w:author="Clara Fuchsman" w:date="2021-10-16T17:57:00Z">
            <w:rPr/>
          </w:rPrChange>
        </w:rPr>
        <w:t xml:space="preserve">ion </w:t>
      </w:r>
      <w:commentRangeEnd w:id="106"/>
      <w:r w:rsidR="00EA1915" w:rsidRPr="00AA6403">
        <w:rPr>
          <w:rStyle w:val="CommentReference"/>
          <w:sz w:val="22"/>
          <w:szCs w:val="22"/>
          <w:rPrChange w:id="111" w:author="Clara Fuchsman" w:date="2021-10-16T17:57:00Z">
            <w:rPr>
              <w:rStyle w:val="CommentReference"/>
            </w:rPr>
          </w:rPrChange>
        </w:rPr>
        <w:commentReference w:id="106"/>
      </w:r>
      <w:r w:rsidRPr="00AA6403">
        <w:rPr>
          <w:sz w:val="22"/>
          <w:szCs w:val="22"/>
          <w:rPrChange w:id="112" w:author="Clara Fuchsman" w:date="2021-10-16T17:57:00Z">
            <w:rPr/>
          </w:rPrChange>
        </w:rPr>
        <w:t>of these differences to the discussion section.</w:t>
      </w:r>
    </w:p>
    <w:p w14:paraId="033C66F5" w14:textId="77777777" w:rsidR="000C0D23" w:rsidRPr="00AA6403" w:rsidRDefault="000C0D23" w:rsidP="000C0D23">
      <w:pPr>
        <w:pStyle w:val="CommentText"/>
        <w:rPr>
          <w:sz w:val="22"/>
          <w:szCs w:val="22"/>
          <w:rPrChange w:id="113" w:author="Clara Fuchsman" w:date="2021-10-16T17:57:00Z">
            <w:rPr/>
          </w:rPrChange>
        </w:rPr>
      </w:pPr>
      <w:r w:rsidRPr="00AA6403">
        <w:rPr>
          <w:sz w:val="22"/>
          <w:szCs w:val="22"/>
          <w:rPrChange w:id="114" w:author="Clara Fuchsman" w:date="2021-10-16T17:57:00Z">
            <w:rPr/>
          </w:rPrChange>
        </w:rPr>
        <w:t>We’re loth to move results to the discussion section for philosophical reasons.</w:t>
      </w:r>
    </w:p>
    <w:p w14:paraId="3F468345" w14:textId="77777777" w:rsidR="000C0D23" w:rsidRPr="00AA6403" w:rsidRDefault="000C0D23" w:rsidP="000C0D23"/>
    <w:p w14:paraId="0F26C5BD" w14:textId="77777777" w:rsidR="000C0D23" w:rsidRPr="00AA6403" w:rsidRDefault="000C0D23" w:rsidP="000C0D23">
      <w:pPr>
        <w:rPr>
          <w:color w:val="C00000"/>
          <w:rPrChange w:id="115" w:author="Clara Fuchsman" w:date="2021-10-16T17:57:00Z">
            <w:rPr>
              <w:color w:val="C00000"/>
            </w:rPr>
          </w:rPrChange>
        </w:rPr>
      </w:pPr>
      <w:r w:rsidRPr="00AA6403">
        <w:rPr>
          <w:color w:val="C00000"/>
          <w:rPrChange w:id="116" w:author="Clara Fuchsman" w:date="2021-10-16T17:57:00Z">
            <w:rPr>
              <w:color w:val="C00000"/>
            </w:rPr>
          </w:rPrChange>
        </w:rPr>
        <w:t>Lines 473-474 and 484 (and throughout): Using "small" and "large" to describe binary particle size classes is difficult - especially from those primarily in the in-situ pumped particle community, small and large refer to completely different size classes than the size cutoffs used by the authors here. Could the size bins (&lt;500um and &gt;500um) simply be used in place of small and large in the results and discussion sections?</w:t>
      </w:r>
    </w:p>
    <w:p w14:paraId="5D7C9BB4" w14:textId="77777777" w:rsidR="000C0D23" w:rsidRPr="00AA6403" w:rsidRDefault="000C0D23" w:rsidP="000C0D23">
      <w:pPr>
        <w:rPr>
          <w:rPrChange w:id="117" w:author="Clara Fuchsman" w:date="2021-10-16T17:57:00Z">
            <w:rPr/>
          </w:rPrChange>
        </w:rPr>
      </w:pPr>
      <w:bookmarkStart w:id="118" w:name="_Hlk84779348"/>
      <w:r w:rsidRPr="00AA6403">
        <w:rPr>
          <w:rPrChange w:id="119" w:author="Clara Fuchsman" w:date="2021-10-16T17:57:00Z">
            <w:rPr/>
          </w:rPrChange>
        </w:rPr>
        <w:t xml:space="preserve">We chose these cutoffs to refer to Simon et al. (2002)’s definitions of </w:t>
      </w:r>
      <w:commentRangeStart w:id="120"/>
      <w:r w:rsidRPr="00AA6403">
        <w:rPr>
          <w:rPrChange w:id="121" w:author="Clara Fuchsman" w:date="2021-10-16T17:57:00Z">
            <w:rPr/>
          </w:rPrChange>
        </w:rPr>
        <w:t>microaggregates and marine snow</w:t>
      </w:r>
      <w:commentRangeEnd w:id="120"/>
      <w:r w:rsidR="00EA1915" w:rsidRPr="00AA6403">
        <w:rPr>
          <w:rStyle w:val="CommentReference"/>
          <w:sz w:val="22"/>
          <w:szCs w:val="22"/>
          <w:rPrChange w:id="122" w:author="Clara Fuchsman" w:date="2021-10-16T17:57:00Z">
            <w:rPr>
              <w:rStyle w:val="CommentReference"/>
            </w:rPr>
          </w:rPrChange>
        </w:rPr>
        <w:commentReference w:id="120"/>
      </w:r>
      <w:r w:rsidRPr="00AA6403">
        <w:t xml:space="preserve">. We have changed to refer to them as such, or by their size cutoffs explicitly. </w:t>
      </w:r>
    </w:p>
    <w:bookmarkEnd w:id="118"/>
    <w:p w14:paraId="106E4380" w14:textId="77777777" w:rsidR="000C0D23" w:rsidRPr="00AA6403" w:rsidRDefault="000C0D23" w:rsidP="000C0D23">
      <w:pPr>
        <w:rPr>
          <w:rPrChange w:id="123" w:author="Clara Fuchsman" w:date="2021-10-16T17:57:00Z">
            <w:rPr/>
          </w:rPrChange>
        </w:rPr>
      </w:pPr>
    </w:p>
    <w:p w14:paraId="712049AF" w14:textId="77777777" w:rsidR="000C0D23" w:rsidRPr="00AA6403" w:rsidRDefault="000C0D23" w:rsidP="000C0D23">
      <w:pPr>
        <w:rPr>
          <w:color w:val="FF0000"/>
          <w:rPrChange w:id="124" w:author="Clara Fuchsman" w:date="2021-10-16T17:57:00Z">
            <w:rPr/>
          </w:rPrChange>
        </w:rPr>
      </w:pPr>
      <w:r w:rsidRPr="00AA6403">
        <w:rPr>
          <w:color w:val="FF0000"/>
          <w:rPrChange w:id="125" w:author="Clara Fuchsman" w:date="2021-10-16T17:57:00Z">
            <w:rPr/>
          </w:rPrChange>
        </w:rPr>
        <w:t xml:space="preserve">Lines 533-534: Are the acoustic signals of jellyfish diagnostic? What about, for instance, </w:t>
      </w:r>
      <w:commentRangeStart w:id="126"/>
      <w:proofErr w:type="spellStart"/>
      <w:r w:rsidRPr="00AA6403">
        <w:rPr>
          <w:color w:val="FF0000"/>
          <w:rPrChange w:id="127" w:author="Clara Fuchsman" w:date="2021-10-16T17:57:00Z">
            <w:rPr/>
          </w:rPrChange>
        </w:rPr>
        <w:t>salps</w:t>
      </w:r>
      <w:commentRangeEnd w:id="126"/>
      <w:proofErr w:type="spellEnd"/>
      <w:r w:rsidR="00EA1915" w:rsidRPr="00AA6403">
        <w:rPr>
          <w:rStyle w:val="CommentReference"/>
          <w:color w:val="FF0000"/>
          <w:sz w:val="22"/>
          <w:szCs w:val="22"/>
          <w:rPrChange w:id="128" w:author="Clara Fuchsman" w:date="2021-10-16T17:57:00Z">
            <w:rPr>
              <w:rStyle w:val="CommentReference"/>
            </w:rPr>
          </w:rPrChange>
        </w:rPr>
        <w:commentReference w:id="126"/>
      </w:r>
      <w:r w:rsidRPr="00AA6403">
        <w:rPr>
          <w:color w:val="FF0000"/>
          <w:rPrChange w:id="129" w:author="Clara Fuchsman" w:date="2021-10-16T17:57:00Z">
            <w:rPr/>
          </w:rPrChange>
        </w:rPr>
        <w:t>?</w:t>
      </w:r>
    </w:p>
    <w:p w14:paraId="7EB7A3A6" w14:textId="77777777" w:rsidR="000C0D23" w:rsidRPr="00AA6403" w:rsidRDefault="000C0D23" w:rsidP="000C0D23"/>
    <w:p w14:paraId="660E18DB" w14:textId="77777777" w:rsidR="000C0D23" w:rsidRPr="00AA6403" w:rsidRDefault="000C0D23" w:rsidP="000C0D23">
      <w:pPr>
        <w:rPr>
          <w:color w:val="FF0000"/>
          <w:rPrChange w:id="130" w:author="Clara Fuchsman" w:date="2021-10-16T17:57:00Z">
            <w:rPr/>
          </w:rPrChange>
        </w:rPr>
      </w:pPr>
      <w:r w:rsidRPr="00AA6403">
        <w:rPr>
          <w:color w:val="FF0000"/>
          <w:rPrChange w:id="131" w:author="Clara Fuchsman" w:date="2021-10-16T17:57:00Z">
            <w:rPr/>
          </w:rPrChange>
        </w:rPr>
        <w:t xml:space="preserve">Section 7.4. - Is has been a long time in this paper since the H1-H3 hypotheses were described - it'd be nice to explicitly remind the reader what each of these hypotheses are </w:t>
      </w:r>
      <w:commentRangeStart w:id="132"/>
      <w:r w:rsidRPr="00AA6403">
        <w:rPr>
          <w:color w:val="FF0000"/>
          <w:rPrChange w:id="133" w:author="Clara Fuchsman" w:date="2021-10-16T17:57:00Z">
            <w:rPr/>
          </w:rPrChange>
        </w:rPr>
        <w:t>here</w:t>
      </w:r>
      <w:commentRangeEnd w:id="132"/>
      <w:r w:rsidR="00EA1915" w:rsidRPr="00AA6403">
        <w:rPr>
          <w:rStyle w:val="CommentReference"/>
          <w:sz w:val="22"/>
          <w:szCs w:val="22"/>
          <w:rPrChange w:id="134" w:author="Clara Fuchsman" w:date="2021-10-16T17:57:00Z">
            <w:rPr>
              <w:rStyle w:val="CommentReference"/>
            </w:rPr>
          </w:rPrChange>
        </w:rPr>
        <w:commentReference w:id="132"/>
      </w:r>
      <w:r w:rsidRPr="00AA6403">
        <w:rPr>
          <w:color w:val="FF0000"/>
          <w:rPrChange w:id="135" w:author="Clara Fuchsman" w:date="2021-10-16T17:57:00Z">
            <w:rPr/>
          </w:rPrChange>
        </w:rPr>
        <w:t>.</w:t>
      </w:r>
    </w:p>
    <w:p w14:paraId="45DC65A5" w14:textId="77777777" w:rsidR="000C0D23" w:rsidRPr="00AA6403" w:rsidRDefault="000C0D23" w:rsidP="000C0D23"/>
    <w:p w14:paraId="33344DD9" w14:textId="77777777" w:rsidR="000C0D23" w:rsidRPr="00AA6403" w:rsidRDefault="000C0D23" w:rsidP="000C0D23">
      <w:pPr>
        <w:rPr>
          <w:color w:val="FF0000"/>
          <w:rPrChange w:id="136" w:author="Clara Fuchsman" w:date="2021-10-16T17:57:00Z">
            <w:rPr>
              <w:color w:val="FF0000"/>
            </w:rPr>
          </w:rPrChange>
        </w:rPr>
      </w:pPr>
      <w:r w:rsidRPr="00AA6403">
        <w:rPr>
          <w:color w:val="FF0000"/>
          <w:rPrChange w:id="137" w:author="Clara Fuchsman" w:date="2021-10-16T17:57:00Z">
            <w:rPr>
              <w:color w:val="FF0000"/>
            </w:rPr>
          </w:rPrChange>
        </w:rPr>
        <w:t>Lines 579-580: This looks like an incomplete sentence</w:t>
      </w:r>
    </w:p>
    <w:p w14:paraId="789B4EAD" w14:textId="77777777" w:rsidR="000C0D23" w:rsidRPr="00AA6403" w:rsidRDefault="000C0D23" w:rsidP="000C0D23">
      <w:pPr>
        <w:pStyle w:val="CommentText"/>
        <w:rPr>
          <w:sz w:val="22"/>
          <w:szCs w:val="22"/>
          <w:rPrChange w:id="138" w:author="Clara Fuchsman" w:date="2021-10-16T17:57:00Z">
            <w:rPr/>
          </w:rPrChange>
        </w:rPr>
      </w:pPr>
      <w:r w:rsidRPr="00AA6403">
        <w:rPr>
          <w:sz w:val="22"/>
          <w:szCs w:val="22"/>
          <w:rPrChange w:id="139" w:author="Clara Fuchsman" w:date="2021-10-16T17:57:00Z">
            <w:rPr/>
          </w:rPrChange>
        </w:rPr>
        <w:t xml:space="preserve">The sentence has been corrected to </w:t>
      </w:r>
    </w:p>
    <w:p w14:paraId="792642AC" w14:textId="77777777" w:rsidR="000C0D23" w:rsidRPr="00AA6403" w:rsidRDefault="000C0D23" w:rsidP="000C0D23">
      <w:pPr>
        <w:pStyle w:val="CommentText"/>
        <w:rPr>
          <w:sz w:val="22"/>
          <w:szCs w:val="22"/>
          <w:rPrChange w:id="140" w:author="Clara Fuchsman" w:date="2021-10-16T17:57:00Z">
            <w:rPr/>
          </w:rPrChange>
        </w:rPr>
      </w:pPr>
    </w:p>
    <w:p w14:paraId="4BD8BC31" w14:textId="77777777" w:rsidR="000C0D23" w:rsidRPr="00AA6403" w:rsidRDefault="000C0D23" w:rsidP="000C0D23">
      <w:pPr>
        <w:pStyle w:val="CommentText"/>
        <w:rPr>
          <w:sz w:val="22"/>
          <w:szCs w:val="22"/>
          <w:rPrChange w:id="141" w:author="Clara Fuchsman" w:date="2021-10-16T17:57:00Z">
            <w:rPr/>
          </w:rPrChange>
        </w:rPr>
      </w:pPr>
      <w:r w:rsidRPr="00AA6403">
        <w:rPr>
          <w:sz w:val="22"/>
          <w:szCs w:val="22"/>
          <w:rPrChange w:id="142" w:author="Clara Fuchsman" w:date="2021-10-16T17:57:00Z">
            <w:rPr/>
          </w:rPrChange>
        </w:rPr>
        <w:t>The observation that the rate of change</w:t>
      </w:r>
      <w:r w:rsidRPr="00AA6403">
        <w:rPr>
          <w:rStyle w:val="CommentReference"/>
          <w:sz w:val="22"/>
          <w:szCs w:val="22"/>
          <w:rPrChange w:id="143" w:author="Clara Fuchsman" w:date="2021-10-16T17:57:00Z">
            <w:rPr>
              <w:rStyle w:val="CommentReference"/>
            </w:rPr>
          </w:rPrChange>
        </w:rPr>
        <w:annotationRef/>
      </w:r>
      <w:r w:rsidRPr="00AA6403">
        <w:rPr>
          <w:rStyle w:val="CommentReference"/>
          <w:sz w:val="22"/>
          <w:szCs w:val="22"/>
          <w:rPrChange w:id="144" w:author="Clara Fuchsman" w:date="2021-10-16T17:57:00Z">
            <w:rPr>
              <w:rStyle w:val="CommentReference"/>
            </w:rPr>
          </w:rPrChange>
        </w:rPr>
        <w:annotationRef/>
      </w:r>
      <w:r w:rsidRPr="00AA6403">
        <w:rPr>
          <w:sz w:val="22"/>
          <w:szCs w:val="22"/>
          <w:rPrChange w:id="145" w:author="Clara Fuchsman" w:date="2021-10-16T17:57:00Z">
            <w:rPr/>
          </w:rPrChange>
        </w:rPr>
        <w:t xml:space="preserve"> in flux changes with depth suggests some day-to-day variability in this transport.</w:t>
      </w:r>
      <w:r w:rsidRPr="00AA6403">
        <w:rPr>
          <w:rStyle w:val="CommentReference"/>
          <w:sz w:val="22"/>
          <w:szCs w:val="22"/>
          <w:rPrChange w:id="146" w:author="Clara Fuchsman" w:date="2021-10-16T17:57:00Z">
            <w:rPr>
              <w:rStyle w:val="CommentReference"/>
            </w:rPr>
          </w:rPrChange>
        </w:rPr>
        <w:annotationRef/>
      </w:r>
      <w:r w:rsidRPr="00AA6403">
        <w:rPr>
          <w:rStyle w:val="CommentReference"/>
          <w:sz w:val="22"/>
          <w:szCs w:val="22"/>
          <w:rPrChange w:id="147" w:author="Clara Fuchsman" w:date="2021-10-16T17:57:00Z">
            <w:rPr>
              <w:rStyle w:val="CommentReference"/>
            </w:rPr>
          </w:rPrChange>
        </w:rPr>
        <w:annotationRef/>
      </w:r>
    </w:p>
    <w:p w14:paraId="54B87971" w14:textId="77777777" w:rsidR="000C0D23" w:rsidRPr="00AA6403" w:rsidRDefault="000C0D23" w:rsidP="000C0D23">
      <w:pPr>
        <w:rPr>
          <w:color w:val="FF0000"/>
        </w:rPr>
      </w:pPr>
    </w:p>
    <w:p w14:paraId="4417D57E" w14:textId="77777777" w:rsidR="000C0D23" w:rsidRPr="00AA6403" w:rsidRDefault="000C0D23" w:rsidP="000C0D23">
      <w:pPr>
        <w:rPr>
          <w:color w:val="FF0000"/>
          <w:rPrChange w:id="148" w:author="Clara Fuchsman" w:date="2021-10-16T17:57:00Z">
            <w:rPr>
              <w:color w:val="FF0000"/>
            </w:rPr>
          </w:rPrChange>
        </w:rPr>
      </w:pPr>
    </w:p>
    <w:p w14:paraId="61661CC3" w14:textId="194F318C" w:rsidR="000C0D23" w:rsidRPr="00AA6403" w:rsidRDefault="000C0D23" w:rsidP="000C0D23">
      <w:pPr>
        <w:rPr>
          <w:color w:val="FF0000"/>
          <w:rPrChange w:id="149" w:author="Clara Fuchsman" w:date="2021-10-16T17:57:00Z">
            <w:rPr>
              <w:color w:val="FF0000"/>
            </w:rPr>
          </w:rPrChange>
        </w:rPr>
      </w:pPr>
      <w:r w:rsidRPr="00AA6403">
        <w:rPr>
          <w:color w:val="FF0000"/>
          <w:rPrChange w:id="150" w:author="Clara Fuchsman" w:date="2021-10-16T17:57:00Z">
            <w:rPr>
              <w:color w:val="FF0000"/>
            </w:rPr>
          </w:rPrChange>
        </w:rPr>
        <w:t xml:space="preserve">Section 7.8: It'd be nice if the authors mentioned the rich datasets of in-situ pumped particle POC and mass data that are coming from the GEOTRACES program (and others). These data contain size information, but at a different cutoff scale (53um) than what the authors discuss here, and what the UVP measurements are able to detect. There's a bridge to be </w:t>
      </w:r>
      <w:commentRangeStart w:id="151"/>
      <w:del w:id="152" w:author="Clara Fuchsman" w:date="2021-10-16T17:48:00Z">
        <w:r w:rsidRPr="00AA6403" w:rsidDel="00EA1915">
          <w:rPr>
            <w:color w:val="FF0000"/>
            <w:rPrChange w:id="153" w:author="Clara Fuchsman" w:date="2021-10-16T17:57:00Z">
              <w:rPr>
                <w:color w:val="FF0000"/>
              </w:rPr>
            </w:rPrChange>
          </w:rPr>
          <w:delText xml:space="preserve">build </w:delText>
        </w:r>
      </w:del>
      <w:ins w:id="154" w:author="Clara Fuchsman" w:date="2021-10-16T17:48:00Z">
        <w:r w:rsidR="00EA1915" w:rsidRPr="00AA6403">
          <w:rPr>
            <w:color w:val="FF0000"/>
            <w:rPrChange w:id="155" w:author="Clara Fuchsman" w:date="2021-10-16T17:57:00Z">
              <w:rPr>
                <w:color w:val="FF0000"/>
              </w:rPr>
            </w:rPrChange>
          </w:rPr>
          <w:t>buil</w:t>
        </w:r>
        <w:r w:rsidR="00EA1915" w:rsidRPr="00AA6403">
          <w:rPr>
            <w:color w:val="FF0000"/>
            <w:rPrChange w:id="156" w:author="Clara Fuchsman" w:date="2021-10-16T17:57:00Z">
              <w:rPr>
                <w:color w:val="FF0000"/>
              </w:rPr>
            </w:rPrChange>
          </w:rPr>
          <w:t>t</w:t>
        </w:r>
        <w:commentRangeEnd w:id="151"/>
        <w:r w:rsidR="00EA1915" w:rsidRPr="00AA6403">
          <w:rPr>
            <w:rStyle w:val="CommentReference"/>
            <w:sz w:val="22"/>
            <w:szCs w:val="22"/>
            <w:rPrChange w:id="157" w:author="Clara Fuchsman" w:date="2021-10-16T17:57:00Z">
              <w:rPr>
                <w:rStyle w:val="CommentReference"/>
              </w:rPr>
            </w:rPrChange>
          </w:rPr>
          <w:commentReference w:id="151"/>
        </w:r>
        <w:r w:rsidR="00EA1915" w:rsidRPr="00AA6403">
          <w:rPr>
            <w:color w:val="FF0000"/>
          </w:rPr>
          <w:t xml:space="preserve"> </w:t>
        </w:r>
      </w:ins>
      <w:r w:rsidRPr="00AA6403">
        <w:rPr>
          <w:color w:val="FF0000"/>
          <w:rPrChange w:id="158" w:author="Clara Fuchsman" w:date="2021-10-16T17:57:00Z">
            <w:rPr>
              <w:color w:val="FF0000"/>
            </w:rPr>
          </w:rPrChange>
        </w:rPr>
        <w:t>between these communities - and the &lt;53um particle class might be particularly interesting for detecting disaggregation to non-sinking size classes.</w:t>
      </w:r>
    </w:p>
    <w:p w14:paraId="256A4473" w14:textId="77777777" w:rsidR="000C0D23" w:rsidRPr="00AA6403" w:rsidRDefault="000C0D23" w:rsidP="000C0D23">
      <w:pPr>
        <w:rPr>
          <w:color w:val="FF0000"/>
          <w:rPrChange w:id="159" w:author="Clara Fuchsman" w:date="2021-10-16T17:57:00Z">
            <w:rPr>
              <w:color w:val="FF0000"/>
            </w:rPr>
          </w:rPrChange>
        </w:rPr>
      </w:pPr>
    </w:p>
    <w:p w14:paraId="78D0C0EC" w14:textId="77777777" w:rsidR="000C0D23" w:rsidRPr="00AA6403" w:rsidRDefault="000C0D23" w:rsidP="000C0D23">
      <w:pPr>
        <w:rPr>
          <w:rPrChange w:id="160" w:author="Clara Fuchsman" w:date="2021-10-16T17:57:00Z">
            <w:rPr/>
          </w:rPrChange>
        </w:rPr>
      </w:pPr>
      <w:r w:rsidRPr="00AA6403">
        <w:rPr>
          <w:rPrChange w:id="161" w:author="Clara Fuchsman" w:date="2021-10-16T17:57:00Z">
            <w:rPr/>
          </w:rPrChange>
        </w:rPr>
        <w:t>We have added a few lines about this and other connections to communities that are sampling smaller particles.</w:t>
      </w:r>
    </w:p>
    <w:p w14:paraId="3428B141" w14:textId="44E5CDE1" w:rsidR="00E93A81" w:rsidRPr="00AA6403" w:rsidRDefault="00E93A81" w:rsidP="001461E7">
      <w:pPr>
        <w:rPr>
          <w:rPrChange w:id="162" w:author="Clara Fuchsman" w:date="2021-10-16T17:57:00Z">
            <w:rPr/>
          </w:rPrChange>
        </w:rPr>
      </w:pPr>
    </w:p>
    <w:p w14:paraId="58DBD924" w14:textId="3D54B533" w:rsidR="00E93A81" w:rsidRPr="00AA6403" w:rsidRDefault="000C0D23" w:rsidP="001461E7">
      <w:pPr>
        <w:rPr>
          <w:b/>
          <w:bCs/>
          <w:rPrChange w:id="163" w:author="Clara Fuchsman" w:date="2021-10-16T17:57:00Z">
            <w:rPr>
              <w:b/>
              <w:bCs/>
            </w:rPr>
          </w:rPrChange>
        </w:rPr>
      </w:pPr>
      <w:r w:rsidRPr="00AA6403">
        <w:rPr>
          <w:b/>
          <w:bCs/>
          <w:rPrChange w:id="164" w:author="Clara Fuchsman" w:date="2021-10-16T17:57:00Z">
            <w:rPr>
              <w:b/>
              <w:bCs/>
            </w:rPr>
          </w:rPrChange>
        </w:rPr>
        <w:t>Response to Reviewer 2</w:t>
      </w:r>
    </w:p>
    <w:p w14:paraId="778CF080" w14:textId="1824DA6A" w:rsidR="001461E7" w:rsidRPr="00AA6403" w:rsidRDefault="001461E7" w:rsidP="001461E7">
      <w:pPr>
        <w:rPr>
          <w:color w:val="C00000"/>
          <w:rPrChange w:id="165" w:author="Clara Fuchsman" w:date="2021-10-16T17:57:00Z">
            <w:rPr>
              <w:color w:val="C00000"/>
            </w:rPr>
          </w:rPrChange>
        </w:rPr>
      </w:pPr>
      <w:r w:rsidRPr="00AA6403">
        <w:rPr>
          <w:color w:val="C00000"/>
          <w:rPrChange w:id="166" w:author="Clara Fuchsman" w:date="2021-10-16T17:57:00Z">
            <w:rPr>
              <w:color w:val="C00000"/>
            </w:rPr>
          </w:rPrChange>
        </w:rPr>
        <w:t>OVERVIEW</w:t>
      </w:r>
    </w:p>
    <w:p w14:paraId="74F355DC" w14:textId="77777777" w:rsidR="001461E7" w:rsidRPr="00AA6403" w:rsidRDefault="001461E7" w:rsidP="001461E7">
      <w:pPr>
        <w:rPr>
          <w:color w:val="FF0000"/>
          <w:rPrChange w:id="167" w:author="Clara Fuchsman" w:date="2021-10-16T17:57:00Z">
            <w:rPr>
              <w:color w:val="FF0000"/>
            </w:rPr>
          </w:rPrChange>
        </w:rPr>
      </w:pPr>
      <w:r w:rsidRPr="00AA6403">
        <w:rPr>
          <w:color w:val="FF0000"/>
          <w:rPrChange w:id="168" w:author="Clara Fuchsman" w:date="2021-10-16T17:57:00Z">
            <w:rPr>
              <w:color w:val="FF0000"/>
            </w:rPr>
          </w:rPrChange>
        </w:rPr>
        <w:t>This paper presents a novel dataset of UVP images and paired particle flux (from sediment traps) along</w:t>
      </w:r>
    </w:p>
    <w:p w14:paraId="3631C066" w14:textId="77777777" w:rsidR="001461E7" w:rsidRPr="00AA6403" w:rsidRDefault="001461E7" w:rsidP="001461E7">
      <w:pPr>
        <w:rPr>
          <w:color w:val="FF0000"/>
          <w:rPrChange w:id="169" w:author="Clara Fuchsman" w:date="2021-10-16T17:57:00Z">
            <w:rPr>
              <w:color w:val="FF0000"/>
            </w:rPr>
          </w:rPrChange>
        </w:rPr>
      </w:pPr>
      <w:r w:rsidRPr="00AA6403">
        <w:rPr>
          <w:color w:val="FF0000"/>
          <w:rPrChange w:id="170" w:author="Clara Fuchsman" w:date="2021-10-16T17:57:00Z">
            <w:rPr>
              <w:color w:val="FF0000"/>
            </w:rPr>
          </w:rPrChange>
        </w:rPr>
        <w:t>with a model of particle aggregation and disaggregation, which are jointly used to test hypotheses about</w:t>
      </w:r>
    </w:p>
    <w:p w14:paraId="2DAEDD0D" w14:textId="77777777" w:rsidR="001461E7" w:rsidRPr="00AA6403" w:rsidRDefault="001461E7" w:rsidP="001461E7">
      <w:pPr>
        <w:rPr>
          <w:color w:val="FF0000"/>
          <w:rPrChange w:id="171" w:author="Clara Fuchsman" w:date="2021-10-16T17:57:00Z">
            <w:rPr>
              <w:color w:val="FF0000"/>
            </w:rPr>
          </w:rPrChange>
        </w:rPr>
      </w:pPr>
      <w:r w:rsidRPr="00AA6403">
        <w:rPr>
          <w:color w:val="FF0000"/>
          <w:rPrChange w:id="172" w:author="Clara Fuchsman" w:date="2021-10-16T17:57:00Z">
            <w:rPr>
              <w:color w:val="FF0000"/>
            </w:rPr>
          </w:rPrChange>
        </w:rPr>
        <w:t>how regions of very low oxygen influence the processes working on particles in the mesopelagic. This is</w:t>
      </w:r>
    </w:p>
    <w:p w14:paraId="286306F4" w14:textId="77777777" w:rsidR="001461E7" w:rsidRPr="00AA6403" w:rsidRDefault="001461E7" w:rsidP="001461E7">
      <w:pPr>
        <w:rPr>
          <w:color w:val="FF0000"/>
          <w:rPrChange w:id="173" w:author="Clara Fuchsman" w:date="2021-10-16T17:57:00Z">
            <w:rPr>
              <w:color w:val="FF0000"/>
            </w:rPr>
          </w:rPrChange>
        </w:rPr>
      </w:pPr>
      <w:r w:rsidRPr="00AA6403">
        <w:rPr>
          <w:color w:val="FF0000"/>
          <w:rPrChange w:id="174" w:author="Clara Fuchsman" w:date="2021-10-16T17:57:00Z">
            <w:rPr>
              <w:color w:val="FF0000"/>
            </w:rPr>
          </w:rPrChange>
        </w:rPr>
        <w:t>an exciting approach as it leverages the datasets of the UVP in quantitative way to infer midwater</w:t>
      </w:r>
    </w:p>
    <w:p w14:paraId="7A0E8033" w14:textId="77777777" w:rsidR="001461E7" w:rsidRPr="00AA6403" w:rsidRDefault="001461E7" w:rsidP="001461E7">
      <w:pPr>
        <w:rPr>
          <w:color w:val="FF0000"/>
          <w:rPrChange w:id="175" w:author="Clara Fuchsman" w:date="2021-10-16T17:57:00Z">
            <w:rPr>
              <w:color w:val="FF0000"/>
            </w:rPr>
          </w:rPrChange>
        </w:rPr>
      </w:pPr>
      <w:r w:rsidRPr="00AA6403">
        <w:rPr>
          <w:color w:val="FF0000"/>
          <w:rPrChange w:id="176" w:author="Clara Fuchsman" w:date="2021-10-16T17:57:00Z">
            <w:rPr>
              <w:color w:val="FF0000"/>
            </w:rPr>
          </w:rPrChange>
        </w:rPr>
        <w:t>aggregation, disaggregation and transport processes. As these are incredibly difficult to measure in situ</w:t>
      </w:r>
    </w:p>
    <w:p w14:paraId="19592242" w14:textId="77777777" w:rsidR="001461E7" w:rsidRPr="00AA6403" w:rsidRDefault="001461E7" w:rsidP="001461E7">
      <w:pPr>
        <w:rPr>
          <w:color w:val="FF0000"/>
          <w:rPrChange w:id="177" w:author="Clara Fuchsman" w:date="2021-10-16T17:57:00Z">
            <w:rPr>
              <w:color w:val="FF0000"/>
            </w:rPr>
          </w:rPrChange>
        </w:rPr>
      </w:pPr>
      <w:r w:rsidRPr="00AA6403">
        <w:rPr>
          <w:color w:val="FF0000"/>
          <w:rPrChange w:id="178" w:author="Clara Fuchsman" w:date="2021-10-16T17:57:00Z">
            <w:rPr>
              <w:color w:val="FF0000"/>
            </w:rPr>
          </w:rPrChange>
        </w:rPr>
        <w:t>(</w:t>
      </w:r>
      <w:proofErr w:type="gramStart"/>
      <w:r w:rsidRPr="00AA6403">
        <w:rPr>
          <w:color w:val="FF0000"/>
          <w:rPrChange w:id="179" w:author="Clara Fuchsman" w:date="2021-10-16T17:57:00Z">
            <w:rPr>
              <w:color w:val="FF0000"/>
            </w:rPr>
          </w:rPrChange>
        </w:rPr>
        <w:t>if</w:t>
      </w:r>
      <w:proofErr w:type="gramEnd"/>
      <w:r w:rsidRPr="00AA6403">
        <w:rPr>
          <w:color w:val="FF0000"/>
          <w:rPrChange w:id="180" w:author="Clara Fuchsman" w:date="2021-10-16T17:57:00Z">
            <w:rPr>
              <w:color w:val="FF0000"/>
            </w:rPr>
          </w:rPrChange>
        </w:rPr>
        <w:t xml:space="preserve"> not currently technologically impossible in a truly quantitative way), it provides valuable indirect</w:t>
      </w:r>
    </w:p>
    <w:p w14:paraId="0B841007" w14:textId="77777777" w:rsidR="001461E7" w:rsidRPr="00AA6403" w:rsidRDefault="001461E7" w:rsidP="001461E7">
      <w:pPr>
        <w:rPr>
          <w:color w:val="FF0000"/>
          <w:rPrChange w:id="181" w:author="Clara Fuchsman" w:date="2021-10-16T17:57:00Z">
            <w:rPr>
              <w:color w:val="FF0000"/>
            </w:rPr>
          </w:rPrChange>
        </w:rPr>
      </w:pPr>
      <w:r w:rsidRPr="00AA6403">
        <w:rPr>
          <w:color w:val="FF0000"/>
          <w:rPrChange w:id="182" w:author="Clara Fuchsman" w:date="2021-10-16T17:57:00Z">
            <w:rPr>
              <w:color w:val="FF0000"/>
            </w:rPr>
          </w:rPrChange>
        </w:rPr>
        <w:t>evidence validating our assumptions about how regions of hypoxia influence both microbial and</w:t>
      </w:r>
    </w:p>
    <w:p w14:paraId="64678C0C" w14:textId="77777777" w:rsidR="001461E7" w:rsidRPr="00AA6403" w:rsidRDefault="001461E7" w:rsidP="001461E7">
      <w:pPr>
        <w:rPr>
          <w:color w:val="FF0000"/>
          <w:rPrChange w:id="183" w:author="Clara Fuchsman" w:date="2021-10-16T17:57:00Z">
            <w:rPr>
              <w:color w:val="FF0000"/>
            </w:rPr>
          </w:rPrChange>
        </w:rPr>
      </w:pPr>
      <w:r w:rsidRPr="00AA6403">
        <w:rPr>
          <w:color w:val="FF0000"/>
          <w:rPrChange w:id="184" w:author="Clara Fuchsman" w:date="2021-10-16T17:57:00Z">
            <w:rPr>
              <w:color w:val="FF0000"/>
            </w:rPr>
          </w:rPrChange>
        </w:rPr>
        <w:t>mesozooplankton behavior and physiology in the midwater. These findings are contrasted with regions</w:t>
      </w:r>
    </w:p>
    <w:p w14:paraId="73748857" w14:textId="77777777" w:rsidR="001461E7" w:rsidRPr="00AA6403" w:rsidRDefault="001461E7" w:rsidP="001461E7">
      <w:pPr>
        <w:rPr>
          <w:color w:val="FF0000"/>
          <w:rPrChange w:id="185" w:author="Clara Fuchsman" w:date="2021-10-16T17:57:00Z">
            <w:rPr>
              <w:color w:val="FF0000"/>
            </w:rPr>
          </w:rPrChange>
        </w:rPr>
      </w:pPr>
      <w:r w:rsidRPr="00AA6403">
        <w:rPr>
          <w:color w:val="FF0000"/>
          <w:rPrChange w:id="186" w:author="Clara Fuchsman" w:date="2021-10-16T17:57:00Z">
            <w:rPr>
              <w:color w:val="FF0000"/>
            </w:rPr>
          </w:rPrChange>
        </w:rPr>
        <w:t>with less profound low oxygen to hypothesize how these different oxic regimes moderate the various</w:t>
      </w:r>
    </w:p>
    <w:p w14:paraId="589F6598" w14:textId="77777777" w:rsidR="001461E7" w:rsidRPr="00AA6403" w:rsidRDefault="001461E7" w:rsidP="001461E7">
      <w:pPr>
        <w:rPr>
          <w:color w:val="FF0000"/>
          <w:rPrChange w:id="187" w:author="Clara Fuchsman" w:date="2021-10-16T17:57:00Z">
            <w:rPr>
              <w:color w:val="FF0000"/>
            </w:rPr>
          </w:rPrChange>
        </w:rPr>
      </w:pPr>
      <w:r w:rsidRPr="00AA6403">
        <w:rPr>
          <w:color w:val="FF0000"/>
          <w:rPrChange w:id="188" w:author="Clara Fuchsman" w:date="2021-10-16T17:57:00Z">
            <w:rPr>
              <w:color w:val="FF0000"/>
            </w:rPr>
          </w:rPrChange>
        </w:rPr>
        <w:t>processes. This is important as it provides a method by which our increasingly numerous UVP datasets</w:t>
      </w:r>
    </w:p>
    <w:p w14:paraId="760958F3" w14:textId="77777777" w:rsidR="001461E7" w:rsidRPr="00AA6403" w:rsidRDefault="001461E7" w:rsidP="001461E7">
      <w:pPr>
        <w:rPr>
          <w:color w:val="FF0000"/>
          <w:rPrChange w:id="189" w:author="Clara Fuchsman" w:date="2021-10-16T17:57:00Z">
            <w:rPr>
              <w:color w:val="FF0000"/>
            </w:rPr>
          </w:rPrChange>
        </w:rPr>
      </w:pPr>
      <w:r w:rsidRPr="00AA6403">
        <w:rPr>
          <w:color w:val="FF0000"/>
          <w:rPrChange w:id="190" w:author="Clara Fuchsman" w:date="2021-10-16T17:57:00Z">
            <w:rPr>
              <w:color w:val="FF0000"/>
            </w:rPr>
          </w:rPrChange>
        </w:rPr>
        <w:t>can be leveraged to assess particle flux, attenuation, and the processes that dictate them across a broad</w:t>
      </w:r>
    </w:p>
    <w:p w14:paraId="5FA64F39" w14:textId="77777777" w:rsidR="001461E7" w:rsidRPr="00AA6403" w:rsidRDefault="001461E7" w:rsidP="001461E7">
      <w:pPr>
        <w:rPr>
          <w:color w:val="FF0000"/>
          <w:rPrChange w:id="191" w:author="Clara Fuchsman" w:date="2021-10-16T17:57:00Z">
            <w:rPr>
              <w:color w:val="FF0000"/>
            </w:rPr>
          </w:rPrChange>
        </w:rPr>
      </w:pPr>
      <w:r w:rsidRPr="00AA6403">
        <w:rPr>
          <w:color w:val="FF0000"/>
          <w:rPrChange w:id="192" w:author="Clara Fuchsman" w:date="2021-10-16T17:57:00Z">
            <w:rPr>
              <w:color w:val="FF0000"/>
            </w:rPr>
          </w:rPrChange>
        </w:rPr>
        <w:t>geographic range. Application of this method to global datasets will allow us to quantitatively predict</w:t>
      </w:r>
    </w:p>
    <w:p w14:paraId="0A3A1BBF" w14:textId="77777777" w:rsidR="001461E7" w:rsidRPr="00AA6403" w:rsidRDefault="001461E7" w:rsidP="001461E7">
      <w:pPr>
        <w:rPr>
          <w:color w:val="FF0000"/>
          <w:rPrChange w:id="193" w:author="Clara Fuchsman" w:date="2021-10-16T17:57:00Z">
            <w:rPr>
              <w:color w:val="FF0000"/>
            </w:rPr>
          </w:rPrChange>
        </w:rPr>
      </w:pPr>
      <w:r w:rsidRPr="00AA6403">
        <w:rPr>
          <w:color w:val="FF0000"/>
          <w:rPrChange w:id="194" w:author="Clara Fuchsman" w:date="2021-10-16T17:57:00Z">
            <w:rPr>
              <w:color w:val="FF0000"/>
            </w:rPr>
          </w:rPrChange>
        </w:rPr>
        <w:t>how the processes of flux and attenuation are likely to shift in the face of expanding midwater hypoxia</w:t>
      </w:r>
    </w:p>
    <w:p w14:paraId="72472049" w14:textId="5890FF74" w:rsidR="001461E7" w:rsidRPr="00AA6403" w:rsidRDefault="001461E7" w:rsidP="001461E7">
      <w:pPr>
        <w:rPr>
          <w:color w:val="FF0000"/>
          <w:rPrChange w:id="195" w:author="Clara Fuchsman" w:date="2021-10-16T17:57:00Z">
            <w:rPr>
              <w:color w:val="FF0000"/>
            </w:rPr>
          </w:rPrChange>
        </w:rPr>
      </w:pPr>
      <w:r w:rsidRPr="00AA6403">
        <w:rPr>
          <w:color w:val="FF0000"/>
          <w:rPrChange w:id="196" w:author="Clara Fuchsman" w:date="2021-10-16T17:57:00Z">
            <w:rPr>
              <w:color w:val="FF0000"/>
            </w:rPr>
          </w:rPrChange>
        </w:rPr>
        <w:t>in a warming world.</w:t>
      </w:r>
    </w:p>
    <w:p w14:paraId="4DA4DE4E" w14:textId="2A47297C" w:rsidR="008E14E3" w:rsidRPr="00AA6403" w:rsidRDefault="008E14E3" w:rsidP="001461E7">
      <w:pPr>
        <w:rPr>
          <w:rPrChange w:id="197" w:author="Clara Fuchsman" w:date="2021-10-16T17:57:00Z">
            <w:rPr/>
          </w:rPrChange>
        </w:rPr>
      </w:pPr>
      <w:r w:rsidRPr="00AA6403">
        <w:rPr>
          <w:rPrChange w:id="198" w:author="Clara Fuchsman" w:date="2021-10-16T17:57:00Z">
            <w:rPr/>
          </w:rPrChange>
        </w:rPr>
        <w:lastRenderedPageBreak/>
        <w:t>We thank the reviewer for their positive and</w:t>
      </w:r>
      <w:r w:rsidR="006C11BE" w:rsidRPr="00AA6403">
        <w:rPr>
          <w:rPrChange w:id="199" w:author="Clara Fuchsman" w:date="2021-10-16T17:57:00Z">
            <w:rPr/>
          </w:rPrChange>
        </w:rPr>
        <w:t xml:space="preserve"> exceptionally</w:t>
      </w:r>
      <w:r w:rsidRPr="00AA6403">
        <w:rPr>
          <w:rPrChange w:id="200" w:author="Clara Fuchsman" w:date="2021-10-16T17:57:00Z">
            <w:rPr/>
          </w:rPrChange>
        </w:rPr>
        <w:t xml:space="preserve"> thorough review.</w:t>
      </w:r>
      <w:r w:rsidR="00C81026" w:rsidRPr="00AA6403">
        <w:rPr>
          <w:rPrChange w:id="201" w:author="Clara Fuchsman" w:date="2021-10-16T17:57:00Z">
            <w:rPr/>
          </w:rPrChange>
        </w:rPr>
        <w:t xml:space="preserve"> The reviewer clearly went above and beyond in providing actionable suggestions and edits, which we think substantially improved this manuscript.</w:t>
      </w:r>
    </w:p>
    <w:p w14:paraId="309BBB9B" w14:textId="77777777" w:rsidR="001461E7" w:rsidRPr="00AA6403" w:rsidRDefault="001461E7" w:rsidP="001461E7">
      <w:pPr>
        <w:rPr>
          <w:color w:val="FF0000"/>
          <w:rPrChange w:id="202" w:author="Clara Fuchsman" w:date="2021-10-16T17:57:00Z">
            <w:rPr>
              <w:color w:val="FF0000"/>
            </w:rPr>
          </w:rPrChange>
        </w:rPr>
      </w:pPr>
      <w:r w:rsidRPr="00AA6403">
        <w:rPr>
          <w:color w:val="FF0000"/>
          <w:rPrChange w:id="203" w:author="Clara Fuchsman" w:date="2021-10-16T17:57:00Z">
            <w:rPr>
              <w:color w:val="FF0000"/>
            </w:rPr>
          </w:rPrChange>
        </w:rPr>
        <w:t>The introduction needs some polish and reworking of the flow of ideas.</w:t>
      </w:r>
    </w:p>
    <w:p w14:paraId="78B18F09" w14:textId="4A818224" w:rsidR="001461E7" w:rsidRPr="00AA6403" w:rsidRDefault="006C11BE" w:rsidP="001461E7">
      <w:pPr>
        <w:rPr>
          <w:rPrChange w:id="204" w:author="Clara Fuchsman" w:date="2021-10-16T17:57:00Z">
            <w:rPr/>
          </w:rPrChange>
        </w:rPr>
      </w:pPr>
      <w:r w:rsidRPr="00AA6403">
        <w:rPr>
          <w:rPrChange w:id="205" w:author="Clara Fuchsman" w:date="2021-10-16T17:57:00Z">
            <w:rPr/>
          </w:rPrChange>
        </w:rPr>
        <w:t>We are grateful to this reviewer</w:t>
      </w:r>
      <w:r w:rsidR="00C81026" w:rsidRPr="00AA6403">
        <w:rPr>
          <w:rPrChange w:id="206" w:author="Clara Fuchsman" w:date="2021-10-16T17:57:00Z">
            <w:rPr/>
          </w:rPrChange>
        </w:rPr>
        <w:t xml:space="preserve"> for</w:t>
      </w:r>
      <w:r w:rsidRPr="00AA6403">
        <w:rPr>
          <w:rPrChange w:id="207" w:author="Clara Fuchsman" w:date="2021-10-16T17:57:00Z">
            <w:rPr/>
          </w:rPrChange>
        </w:rPr>
        <w:t xml:space="preserve"> their specific comments that enabled us to improve the flow of this manuscript and the introduction section in general.</w:t>
      </w:r>
      <w:r w:rsidR="00C81026" w:rsidRPr="00AA6403">
        <w:rPr>
          <w:rPrChange w:id="208" w:author="Clara Fuchsman" w:date="2021-10-16T17:57:00Z">
            <w:rPr/>
          </w:rPrChange>
        </w:rPr>
        <w:t xml:space="preserve"> We think that the changes, which we have made, have indeed improved the flow of the introduction.</w:t>
      </w:r>
    </w:p>
    <w:p w14:paraId="2DAE8FAD" w14:textId="45F7D37C" w:rsidR="001461E7" w:rsidRPr="00AA6403" w:rsidDel="00EA1915" w:rsidRDefault="001461E7" w:rsidP="001461E7">
      <w:pPr>
        <w:rPr>
          <w:del w:id="209" w:author="Clara Fuchsman" w:date="2021-10-16T17:49:00Z"/>
          <w:color w:val="FF0000"/>
          <w:rPrChange w:id="210" w:author="Clara Fuchsman" w:date="2021-10-16T17:57:00Z">
            <w:rPr>
              <w:del w:id="211" w:author="Clara Fuchsman" w:date="2021-10-16T17:49:00Z"/>
              <w:color w:val="FF0000"/>
            </w:rPr>
          </w:rPrChange>
        </w:rPr>
      </w:pPr>
      <w:r w:rsidRPr="00AA6403">
        <w:rPr>
          <w:color w:val="FF0000"/>
          <w:rPrChange w:id="212" w:author="Clara Fuchsman" w:date="2021-10-16T17:57:00Z">
            <w:rPr>
              <w:color w:val="FF0000"/>
            </w:rPr>
          </w:rPrChange>
        </w:rPr>
        <w:t xml:space="preserve"> The testing of the diel</w:t>
      </w:r>
      <w:ins w:id="213" w:author="Clara Fuchsman" w:date="2021-10-16T17:49:00Z">
        <w:r w:rsidR="00EA1915" w:rsidRPr="00AA6403">
          <w:rPr>
            <w:color w:val="FF0000"/>
            <w:rPrChange w:id="214" w:author="Clara Fuchsman" w:date="2021-10-16T17:57:00Z">
              <w:rPr>
                <w:color w:val="FF0000"/>
              </w:rPr>
            </w:rPrChange>
          </w:rPr>
          <w:t xml:space="preserve"> </w:t>
        </w:r>
      </w:ins>
    </w:p>
    <w:p w14:paraId="1CCA9CC4" w14:textId="4F790840" w:rsidR="001461E7" w:rsidRPr="00AA6403" w:rsidDel="00EA1915" w:rsidRDefault="001461E7" w:rsidP="001461E7">
      <w:pPr>
        <w:rPr>
          <w:del w:id="215" w:author="Clara Fuchsman" w:date="2021-10-16T17:49:00Z"/>
          <w:color w:val="FF0000"/>
          <w:rPrChange w:id="216" w:author="Clara Fuchsman" w:date="2021-10-16T17:57:00Z">
            <w:rPr>
              <w:del w:id="217" w:author="Clara Fuchsman" w:date="2021-10-16T17:49:00Z"/>
              <w:color w:val="FF0000"/>
            </w:rPr>
          </w:rPrChange>
        </w:rPr>
      </w:pPr>
      <w:r w:rsidRPr="00AA6403">
        <w:rPr>
          <w:color w:val="FF0000"/>
          <w:rPrChange w:id="218" w:author="Clara Fuchsman" w:date="2021-10-16T17:57:00Z">
            <w:rPr>
              <w:color w:val="FF0000"/>
            </w:rPr>
          </w:rPrChange>
        </w:rPr>
        <w:t>component needs a few more details before I feel like the conclusion – that time of day does not matter</w:t>
      </w:r>
      <w:ins w:id="219" w:author="Clara Fuchsman" w:date="2021-10-16T17:49:00Z">
        <w:r w:rsidR="00EA1915" w:rsidRPr="00AA6403">
          <w:rPr>
            <w:color w:val="FF0000"/>
            <w:rPrChange w:id="220" w:author="Clara Fuchsman" w:date="2021-10-16T17:57:00Z">
              <w:rPr>
                <w:color w:val="FF0000"/>
              </w:rPr>
            </w:rPrChange>
          </w:rPr>
          <w:t xml:space="preserve"> </w:t>
        </w:r>
      </w:ins>
    </w:p>
    <w:p w14:paraId="25F1332A" w14:textId="77777777" w:rsidR="006C11BE" w:rsidRPr="00AA6403" w:rsidRDefault="001461E7" w:rsidP="001461E7">
      <w:pPr>
        <w:rPr>
          <w:rPrChange w:id="221" w:author="Clara Fuchsman" w:date="2021-10-16T17:57:00Z">
            <w:rPr/>
          </w:rPrChange>
        </w:rPr>
      </w:pPr>
      <w:del w:id="222" w:author="Clara Fuchsman" w:date="2021-10-16T17:49:00Z">
        <w:r w:rsidRPr="00AA6403" w:rsidDel="00EA1915">
          <w:rPr>
            <w:color w:val="FF0000"/>
            <w:rPrChange w:id="223" w:author="Clara Fuchsman" w:date="2021-10-16T17:57:00Z">
              <w:rPr>
                <w:color w:val="FF0000"/>
              </w:rPr>
            </w:rPrChange>
          </w:rPr>
          <w:delText xml:space="preserve">– </w:delText>
        </w:r>
      </w:del>
      <w:r w:rsidRPr="00AA6403">
        <w:rPr>
          <w:color w:val="FF0000"/>
          <w:rPrChange w:id="224" w:author="Clara Fuchsman" w:date="2021-10-16T17:57:00Z">
            <w:rPr>
              <w:color w:val="FF0000"/>
            </w:rPr>
          </w:rPrChange>
        </w:rPr>
        <w:t xml:space="preserve">is certain. </w:t>
      </w:r>
    </w:p>
    <w:p w14:paraId="62B82A2F" w14:textId="40D351FC" w:rsidR="001461E7" w:rsidRPr="00AA6403" w:rsidRDefault="00A36110" w:rsidP="001461E7">
      <w:pPr>
        <w:rPr>
          <w:color w:val="FF0000"/>
          <w:rPrChange w:id="225" w:author="Clara Fuchsman" w:date="2021-10-16T17:57:00Z">
            <w:rPr>
              <w:color w:val="FF0000"/>
            </w:rPr>
          </w:rPrChange>
        </w:rPr>
      </w:pPr>
      <w:r w:rsidRPr="00AA6403">
        <w:rPr>
          <w:rPrChange w:id="226" w:author="Clara Fuchsman" w:date="2021-10-16T17:57:00Z">
            <w:rPr/>
          </w:rPrChange>
        </w:rPr>
        <w:t xml:space="preserve">We were remiss in implying that time-of day does not matter. Indeed, we are unaware of a statistical technique that can support such a null hypothesis. </w:t>
      </w:r>
      <w:proofErr w:type="gramStart"/>
      <w:r w:rsidRPr="00AA6403">
        <w:rPr>
          <w:rPrChange w:id="227" w:author="Clara Fuchsman" w:date="2021-10-16T17:57:00Z">
            <w:rPr/>
          </w:rPrChange>
        </w:rPr>
        <w:t>Indeed</w:t>
      </w:r>
      <w:proofErr w:type="gramEnd"/>
      <w:r w:rsidRPr="00AA6403">
        <w:rPr>
          <w:rPrChange w:id="228" w:author="Clara Fuchsman" w:date="2021-10-16T17:57:00Z">
            <w:rPr/>
          </w:rPrChange>
        </w:rPr>
        <w:t xml:space="preserve"> t</w:t>
      </w:r>
      <w:r w:rsidR="001461E7" w:rsidRPr="00AA6403">
        <w:rPr>
          <w:rPrChange w:id="229" w:author="Clara Fuchsman" w:date="2021-10-16T17:57:00Z">
            <w:rPr/>
          </w:rPrChange>
        </w:rPr>
        <w:t>here can always be diel variability beyond what our method can detect. We have softened some of our language that may have suggested that there is actually no pattern.</w:t>
      </w:r>
      <w:r w:rsidR="006C11BE" w:rsidRPr="00AA6403">
        <w:rPr>
          <w:rPrChange w:id="230" w:author="Clara Fuchsman" w:date="2021-10-16T17:57:00Z">
            <w:rPr/>
          </w:rPrChange>
        </w:rPr>
        <w:t xml:space="preserve"> Rather, we did not observe statistically significant diel variability in many of our </w:t>
      </w:r>
      <w:commentRangeStart w:id="231"/>
      <w:r w:rsidR="006C11BE" w:rsidRPr="00AA6403">
        <w:rPr>
          <w:rPrChange w:id="232" w:author="Clara Fuchsman" w:date="2021-10-16T17:57:00Z">
            <w:rPr/>
          </w:rPrChange>
        </w:rPr>
        <w:t>parameters</w:t>
      </w:r>
      <w:commentRangeEnd w:id="231"/>
      <w:r w:rsidR="006C11BE" w:rsidRPr="00AA6403">
        <w:rPr>
          <w:rStyle w:val="CommentReference"/>
          <w:sz w:val="22"/>
          <w:szCs w:val="22"/>
          <w:rPrChange w:id="233" w:author="Clara Fuchsman" w:date="2021-10-16T17:57:00Z">
            <w:rPr>
              <w:rStyle w:val="CommentReference"/>
            </w:rPr>
          </w:rPrChange>
        </w:rPr>
        <w:commentReference w:id="231"/>
      </w:r>
      <w:r w:rsidR="006C11BE" w:rsidRPr="00AA6403">
        <w:t>.</w:t>
      </w:r>
    </w:p>
    <w:p w14:paraId="23ECD888" w14:textId="2FBF8E05" w:rsidR="001461E7" w:rsidRPr="00AA6403" w:rsidRDefault="001461E7" w:rsidP="001461E7">
      <w:pPr>
        <w:rPr>
          <w:color w:val="FF0000"/>
          <w:rPrChange w:id="234" w:author="Clara Fuchsman" w:date="2021-10-16T17:57:00Z">
            <w:rPr>
              <w:color w:val="FF0000"/>
            </w:rPr>
          </w:rPrChange>
        </w:rPr>
      </w:pPr>
      <w:r w:rsidRPr="00AA6403">
        <w:rPr>
          <w:color w:val="FF0000"/>
          <w:rPrChange w:id="235" w:author="Clara Fuchsman" w:date="2021-10-16T17:57:00Z">
            <w:rPr>
              <w:color w:val="FF0000"/>
            </w:rPr>
          </w:rPrChange>
        </w:rPr>
        <w:t>I would prefer that the UVP dataset excluded the zooplankton, but I understand that this</w:t>
      </w:r>
    </w:p>
    <w:p w14:paraId="503B9E44" w14:textId="77777777" w:rsidR="001461E7" w:rsidRPr="00AA6403" w:rsidRDefault="001461E7" w:rsidP="001461E7">
      <w:pPr>
        <w:rPr>
          <w:color w:val="FF0000"/>
          <w:rPrChange w:id="236" w:author="Clara Fuchsman" w:date="2021-10-16T17:57:00Z">
            <w:rPr>
              <w:color w:val="FF0000"/>
            </w:rPr>
          </w:rPrChange>
        </w:rPr>
      </w:pPr>
      <w:r w:rsidRPr="00AA6403">
        <w:rPr>
          <w:color w:val="FF0000"/>
          <w:rPrChange w:id="237" w:author="Clara Fuchsman" w:date="2021-10-16T17:57:00Z">
            <w:rPr>
              <w:color w:val="FF0000"/>
            </w:rPr>
          </w:rPrChange>
        </w:rPr>
        <w:t>first iteration of pairing the model to field data is tricky and was not designed to explicitly explore the</w:t>
      </w:r>
    </w:p>
    <w:p w14:paraId="56E83E94" w14:textId="77777777" w:rsidR="001461E7" w:rsidRPr="00AA6403" w:rsidRDefault="001461E7" w:rsidP="001461E7">
      <w:pPr>
        <w:rPr>
          <w:color w:val="FF0000"/>
          <w:rPrChange w:id="238" w:author="Clara Fuchsman" w:date="2021-10-16T17:57:00Z">
            <w:rPr>
              <w:color w:val="FF0000"/>
            </w:rPr>
          </w:rPrChange>
        </w:rPr>
      </w:pPr>
      <w:r w:rsidRPr="00AA6403">
        <w:rPr>
          <w:color w:val="FF0000"/>
          <w:rPrChange w:id="239" w:author="Clara Fuchsman" w:date="2021-10-16T17:57:00Z">
            <w:rPr>
              <w:color w:val="FF0000"/>
            </w:rPr>
          </w:rPrChange>
        </w:rPr>
        <w:t xml:space="preserve">role of zooplankton. </w:t>
      </w:r>
    </w:p>
    <w:p w14:paraId="1D03909F" w14:textId="3E671251" w:rsidR="001461E7" w:rsidRPr="00AA6403" w:rsidRDefault="001461E7" w:rsidP="001461E7">
      <w:pPr>
        <w:rPr>
          <w:rPrChange w:id="240" w:author="Clara Fuchsman" w:date="2021-10-16T17:57:00Z">
            <w:rPr/>
          </w:rPrChange>
        </w:rPr>
      </w:pPr>
      <w:r w:rsidRPr="00AA6403">
        <w:rPr>
          <w:rPrChange w:id="241" w:author="Clara Fuchsman" w:date="2021-10-16T17:57:00Z">
            <w:rPr/>
          </w:rPrChange>
        </w:rPr>
        <w:t xml:space="preserve">We are eager to </w:t>
      </w:r>
      <w:r w:rsidR="00A36110" w:rsidRPr="00AA6403">
        <w:rPr>
          <w:rPrChange w:id="242" w:author="Clara Fuchsman" w:date="2021-10-16T17:57:00Z">
            <w:rPr/>
          </w:rPrChange>
        </w:rPr>
        <w:t>dive into</w:t>
      </w:r>
      <w:r w:rsidRPr="00AA6403">
        <w:rPr>
          <w:rPrChange w:id="243" w:author="Clara Fuchsman" w:date="2021-10-16T17:57:00Z">
            <w:rPr/>
          </w:rPrChange>
        </w:rPr>
        <w:t xml:space="preserve"> image analysis of some of the UVP data</w:t>
      </w:r>
      <w:r w:rsidR="00A36110" w:rsidRPr="00AA6403">
        <w:rPr>
          <w:rPrChange w:id="244" w:author="Clara Fuchsman" w:date="2021-10-16T17:57:00Z">
            <w:rPr/>
          </w:rPrChange>
        </w:rPr>
        <w:t xml:space="preserve"> in future projects</w:t>
      </w:r>
      <w:r w:rsidRPr="00AA6403">
        <w:rPr>
          <w:rPrChange w:id="245" w:author="Clara Fuchsman" w:date="2021-10-16T17:57:00Z">
            <w:rPr/>
          </w:rPrChange>
        </w:rPr>
        <w:t>.</w:t>
      </w:r>
      <w:r w:rsidR="006C11BE" w:rsidRPr="00AA6403">
        <w:rPr>
          <w:rPrChange w:id="246" w:author="Clara Fuchsman" w:date="2021-10-16T17:57:00Z">
            <w:rPr/>
          </w:rPrChange>
        </w:rPr>
        <w:t xml:space="preserve"> A</w:t>
      </w:r>
      <w:r w:rsidRPr="00AA6403">
        <w:rPr>
          <w:rPrChange w:id="247" w:author="Clara Fuchsman" w:date="2021-10-16T17:57:00Z">
            <w:rPr/>
          </w:rPrChange>
        </w:rPr>
        <w:t>fter some discussion, the authors have</w:t>
      </w:r>
      <w:r w:rsidR="006C11BE" w:rsidRPr="00AA6403">
        <w:rPr>
          <w:rPrChange w:id="248" w:author="Clara Fuchsman" w:date="2021-10-16T17:57:00Z">
            <w:rPr/>
          </w:rPrChange>
        </w:rPr>
        <w:t xml:space="preserve"> regretfully</w:t>
      </w:r>
      <w:r w:rsidRPr="00AA6403">
        <w:rPr>
          <w:rPrChange w:id="249" w:author="Clara Fuchsman" w:date="2021-10-16T17:57:00Z">
            <w:rPr/>
          </w:rPrChange>
        </w:rPr>
        <w:t xml:space="preserve"> decided that it is beyond scope of this project to add an image analysis component at this iteration. We thank the reviewer for giving us an “out.”</w:t>
      </w:r>
      <w:r w:rsidR="008E14E3" w:rsidRPr="00AA6403">
        <w:rPr>
          <w:rPrChange w:id="250" w:author="Clara Fuchsman" w:date="2021-10-16T17:57:00Z">
            <w:rPr/>
          </w:rPrChange>
        </w:rPr>
        <w:t xml:space="preserve"> We do agree that this method would be improved by excluding zooplankton from the </w:t>
      </w:r>
      <w:commentRangeStart w:id="251"/>
      <w:r w:rsidR="008E14E3" w:rsidRPr="00AA6403">
        <w:rPr>
          <w:rPrChange w:id="252" w:author="Clara Fuchsman" w:date="2021-10-16T17:57:00Z">
            <w:rPr/>
          </w:rPrChange>
        </w:rPr>
        <w:t>particle counts and suggest doing so as a future direction</w:t>
      </w:r>
      <w:commentRangeEnd w:id="251"/>
      <w:r w:rsidR="00EA1915" w:rsidRPr="00AA6403">
        <w:rPr>
          <w:rStyle w:val="CommentReference"/>
          <w:sz w:val="22"/>
          <w:szCs w:val="22"/>
          <w:rPrChange w:id="253" w:author="Clara Fuchsman" w:date="2021-10-16T17:57:00Z">
            <w:rPr>
              <w:rStyle w:val="CommentReference"/>
            </w:rPr>
          </w:rPrChange>
        </w:rPr>
        <w:commentReference w:id="251"/>
      </w:r>
      <w:r w:rsidR="008E14E3" w:rsidRPr="00AA6403">
        <w:t>.</w:t>
      </w:r>
      <w:r w:rsidR="00C41EC7" w:rsidRPr="00AA6403">
        <w:rPr>
          <w:rPrChange w:id="254" w:author="Clara Fuchsman" w:date="2021-10-16T17:57:00Z">
            <w:rPr/>
          </w:rPrChange>
        </w:rPr>
        <w:t xml:space="preserve"> We have added a few lines to the “Opportunities for future directions” section to this effect.</w:t>
      </w:r>
    </w:p>
    <w:p w14:paraId="1A336DC6" w14:textId="26B586DD" w:rsidR="001461E7" w:rsidRPr="00AA6403" w:rsidRDefault="001461E7" w:rsidP="001461E7">
      <w:pPr>
        <w:rPr>
          <w:color w:val="FF0000"/>
          <w:rPrChange w:id="255" w:author="Clara Fuchsman" w:date="2021-10-16T17:57:00Z">
            <w:rPr>
              <w:color w:val="FF0000"/>
            </w:rPr>
          </w:rPrChange>
        </w:rPr>
      </w:pPr>
      <w:r w:rsidRPr="00AA6403">
        <w:rPr>
          <w:color w:val="FF0000"/>
          <w:rPrChange w:id="256" w:author="Clara Fuchsman" w:date="2021-10-16T17:57:00Z">
            <w:rPr>
              <w:color w:val="FF0000"/>
            </w:rPr>
          </w:rPrChange>
        </w:rPr>
        <w:t>Down the road I look forward to seeing how this group refines the model and the</w:t>
      </w:r>
    </w:p>
    <w:p w14:paraId="4206FAF4" w14:textId="77777777" w:rsidR="001461E7" w:rsidRPr="00AA6403" w:rsidRDefault="001461E7" w:rsidP="001461E7">
      <w:pPr>
        <w:rPr>
          <w:color w:val="FF0000"/>
          <w:rPrChange w:id="257" w:author="Clara Fuchsman" w:date="2021-10-16T17:57:00Z">
            <w:rPr>
              <w:color w:val="FF0000"/>
            </w:rPr>
          </w:rPrChange>
        </w:rPr>
      </w:pPr>
      <w:r w:rsidRPr="00AA6403">
        <w:rPr>
          <w:color w:val="FF0000"/>
          <w:rPrChange w:id="258" w:author="Clara Fuchsman" w:date="2021-10-16T17:57:00Z">
            <w:rPr>
              <w:color w:val="FF0000"/>
            </w:rPr>
          </w:rPrChange>
        </w:rPr>
        <w:t>associated analyses to better disentangle the properties working on particle formation and loss as it is a</w:t>
      </w:r>
    </w:p>
    <w:p w14:paraId="20D63B0F" w14:textId="2CCFF06A" w:rsidR="001461E7" w:rsidRPr="00AA6403" w:rsidRDefault="001461E7" w:rsidP="001461E7">
      <w:pPr>
        <w:rPr>
          <w:color w:val="FF0000"/>
          <w:rPrChange w:id="259" w:author="Clara Fuchsman" w:date="2021-10-16T17:57:00Z">
            <w:rPr>
              <w:color w:val="FF0000"/>
            </w:rPr>
          </w:rPrChange>
        </w:rPr>
      </w:pPr>
      <w:r w:rsidRPr="00AA6403">
        <w:rPr>
          <w:color w:val="FF0000"/>
          <w:rPrChange w:id="260" w:author="Clara Fuchsman" w:date="2021-10-16T17:57:00Z">
            <w:rPr>
              <w:color w:val="FF0000"/>
            </w:rPr>
          </w:rPrChange>
        </w:rPr>
        <w:t>powerful tool for testing our understanding of midwater biogeochemical cycling.</w:t>
      </w:r>
    </w:p>
    <w:p w14:paraId="4046E561" w14:textId="5D4C261C" w:rsidR="001461E7" w:rsidRPr="00AA6403" w:rsidRDefault="001461E7" w:rsidP="001461E7">
      <w:pPr>
        <w:rPr>
          <w:rPrChange w:id="261" w:author="Clara Fuchsman" w:date="2021-10-16T17:57:00Z">
            <w:rPr/>
          </w:rPrChange>
        </w:rPr>
      </w:pPr>
      <w:r w:rsidRPr="00AA6403">
        <w:rPr>
          <w:rPrChange w:id="262" w:author="Clara Fuchsman" w:date="2021-10-16T17:57:00Z">
            <w:rPr/>
          </w:rPrChange>
        </w:rPr>
        <w:t>So do we! Stay tuned for more exciting analyses and models</w:t>
      </w:r>
      <w:r w:rsidR="00A36110" w:rsidRPr="00AA6403">
        <w:rPr>
          <w:rPrChange w:id="263" w:author="Clara Fuchsman" w:date="2021-10-16T17:57:00Z">
            <w:rPr/>
          </w:rPrChange>
        </w:rPr>
        <w:t>.</w:t>
      </w:r>
    </w:p>
    <w:p w14:paraId="55A46ED0" w14:textId="77777777" w:rsidR="001461E7" w:rsidRPr="00AA6403" w:rsidRDefault="001461E7" w:rsidP="001461E7">
      <w:pPr>
        <w:rPr>
          <w:rPrChange w:id="264" w:author="Clara Fuchsman" w:date="2021-10-16T17:57:00Z">
            <w:rPr/>
          </w:rPrChange>
        </w:rPr>
      </w:pPr>
      <w:r w:rsidRPr="00AA6403">
        <w:rPr>
          <w:rPrChange w:id="265" w:author="Clara Fuchsman" w:date="2021-10-16T17:57:00Z">
            <w:rPr/>
          </w:rPrChange>
        </w:rPr>
        <w:t>GENERAL COMMENTS</w:t>
      </w:r>
    </w:p>
    <w:p w14:paraId="203BFC87" w14:textId="77777777" w:rsidR="001461E7" w:rsidRPr="00AA6403" w:rsidRDefault="001461E7" w:rsidP="001461E7">
      <w:pPr>
        <w:rPr>
          <w:color w:val="FF0000"/>
          <w:rPrChange w:id="266" w:author="Clara Fuchsman" w:date="2021-10-16T17:57:00Z">
            <w:rPr>
              <w:color w:val="FF0000"/>
            </w:rPr>
          </w:rPrChange>
        </w:rPr>
      </w:pPr>
      <w:r w:rsidRPr="00AA6403">
        <w:rPr>
          <w:color w:val="FF0000"/>
          <w:rPrChange w:id="267" w:author="Clara Fuchsman" w:date="2021-10-16T17:57:00Z">
            <w:rPr>
              <w:color w:val="FF0000"/>
            </w:rPr>
          </w:rPrChange>
        </w:rPr>
        <w:t xml:space="preserve">If this approach is going to be valuable to the </w:t>
      </w:r>
      <w:proofErr w:type="gramStart"/>
      <w:r w:rsidRPr="00AA6403">
        <w:rPr>
          <w:color w:val="FF0000"/>
          <w:rPrChange w:id="268" w:author="Clara Fuchsman" w:date="2021-10-16T17:57:00Z">
            <w:rPr>
              <w:color w:val="FF0000"/>
            </w:rPr>
          </w:rPrChange>
        </w:rPr>
        <w:t>community</w:t>
      </w:r>
      <w:proofErr w:type="gramEnd"/>
      <w:r w:rsidRPr="00AA6403">
        <w:rPr>
          <w:color w:val="FF0000"/>
          <w:rPrChange w:id="269" w:author="Clara Fuchsman" w:date="2021-10-16T17:57:00Z">
            <w:rPr>
              <w:color w:val="FF0000"/>
            </w:rPr>
          </w:rPrChange>
        </w:rPr>
        <w:t xml:space="preserve"> then the protocol for using the UVP datasets</w:t>
      </w:r>
    </w:p>
    <w:p w14:paraId="38538E27" w14:textId="77777777" w:rsidR="001461E7" w:rsidRPr="00AA6403" w:rsidRDefault="001461E7" w:rsidP="001461E7">
      <w:pPr>
        <w:rPr>
          <w:color w:val="FF0000"/>
          <w:rPrChange w:id="270" w:author="Clara Fuchsman" w:date="2021-10-16T17:57:00Z">
            <w:rPr>
              <w:color w:val="FF0000"/>
            </w:rPr>
          </w:rPrChange>
        </w:rPr>
      </w:pPr>
      <w:r w:rsidRPr="00AA6403">
        <w:rPr>
          <w:color w:val="FF0000"/>
          <w:rPrChange w:id="271" w:author="Clara Fuchsman" w:date="2021-10-16T17:57:00Z">
            <w:rPr>
              <w:color w:val="FF0000"/>
            </w:rPr>
          </w:rPrChange>
        </w:rPr>
        <w:t>needs to be made transparent and accessible. Currently the UVP data is processed through “custom</w:t>
      </w:r>
    </w:p>
    <w:p w14:paraId="7881301A" w14:textId="77777777" w:rsidR="001461E7" w:rsidRPr="00AA6403" w:rsidRDefault="001461E7" w:rsidP="001461E7">
      <w:pPr>
        <w:rPr>
          <w:color w:val="FF0000"/>
          <w:rPrChange w:id="272" w:author="Clara Fuchsman" w:date="2021-10-16T17:57:00Z">
            <w:rPr>
              <w:color w:val="FF0000"/>
            </w:rPr>
          </w:rPrChange>
        </w:rPr>
      </w:pPr>
      <w:r w:rsidRPr="00AA6403">
        <w:rPr>
          <w:color w:val="FF0000"/>
          <w:rPrChange w:id="273" w:author="Clara Fuchsman" w:date="2021-10-16T17:57:00Z">
            <w:rPr>
              <w:color w:val="FF0000"/>
            </w:rPr>
          </w:rPrChange>
        </w:rPr>
        <w:t>MATLAB scripts (L185). These need to be made available prior to publication. They can be shared in</w:t>
      </w:r>
    </w:p>
    <w:p w14:paraId="0F1F4FA8" w14:textId="77777777" w:rsidR="001461E7" w:rsidRPr="00AA6403" w:rsidRDefault="001461E7" w:rsidP="001461E7">
      <w:pPr>
        <w:rPr>
          <w:color w:val="FF0000"/>
          <w:rPrChange w:id="274" w:author="Clara Fuchsman" w:date="2021-10-16T17:57:00Z">
            <w:rPr>
              <w:color w:val="FF0000"/>
            </w:rPr>
          </w:rPrChange>
        </w:rPr>
      </w:pPr>
      <w:r w:rsidRPr="00AA6403">
        <w:rPr>
          <w:color w:val="FF0000"/>
          <w:rPrChange w:id="275" w:author="Clara Fuchsman" w:date="2021-10-16T17:57:00Z">
            <w:rPr>
              <w:color w:val="FF0000"/>
            </w:rPr>
          </w:rPrChange>
        </w:rPr>
        <w:t xml:space="preserve">BCO-DMO, </w:t>
      </w:r>
      <w:proofErr w:type="spellStart"/>
      <w:r w:rsidRPr="00AA6403">
        <w:rPr>
          <w:color w:val="FF0000"/>
          <w:rPrChange w:id="276" w:author="Clara Fuchsman" w:date="2021-10-16T17:57:00Z">
            <w:rPr>
              <w:color w:val="FF0000"/>
            </w:rPr>
          </w:rPrChange>
        </w:rPr>
        <w:t>github</w:t>
      </w:r>
      <w:proofErr w:type="spellEnd"/>
      <w:r w:rsidRPr="00AA6403">
        <w:rPr>
          <w:color w:val="FF0000"/>
          <w:rPrChange w:id="277" w:author="Clara Fuchsman" w:date="2021-10-16T17:57:00Z">
            <w:rPr>
              <w:color w:val="FF0000"/>
            </w:rPr>
          </w:rPrChange>
        </w:rPr>
        <w:t>, or as a supplementary file. Without them, the findings of the paper are not</w:t>
      </w:r>
    </w:p>
    <w:p w14:paraId="3F3F9D66" w14:textId="77777777" w:rsidR="001461E7" w:rsidRPr="00AA6403" w:rsidRDefault="001461E7" w:rsidP="001461E7">
      <w:pPr>
        <w:rPr>
          <w:color w:val="FF0000"/>
          <w:rPrChange w:id="278" w:author="Clara Fuchsman" w:date="2021-10-16T17:57:00Z">
            <w:rPr>
              <w:color w:val="FF0000"/>
            </w:rPr>
          </w:rPrChange>
        </w:rPr>
      </w:pPr>
      <w:r w:rsidRPr="00AA6403">
        <w:rPr>
          <w:color w:val="FF0000"/>
          <w:rPrChange w:id="279" w:author="Clara Fuchsman" w:date="2021-10-16T17:57:00Z">
            <w:rPr>
              <w:color w:val="FF0000"/>
            </w:rPr>
          </w:rPrChange>
        </w:rPr>
        <w:t>reproducible. If these are available in the data repository listed (</w:t>
      </w:r>
      <w:proofErr w:type="spellStart"/>
      <w:r w:rsidRPr="00AA6403">
        <w:rPr>
          <w:color w:val="FF0000"/>
          <w:rPrChange w:id="280" w:author="Clara Fuchsman" w:date="2021-10-16T17:57:00Z">
            <w:rPr>
              <w:color w:val="FF0000"/>
            </w:rPr>
          </w:rPrChange>
        </w:rPr>
        <w:t>figshare</w:t>
      </w:r>
      <w:proofErr w:type="spellEnd"/>
      <w:r w:rsidRPr="00AA6403">
        <w:rPr>
          <w:color w:val="FF0000"/>
          <w:rPrChange w:id="281" w:author="Clara Fuchsman" w:date="2021-10-16T17:57:00Z">
            <w:rPr>
              <w:color w:val="FF0000"/>
            </w:rPr>
          </w:rPrChange>
        </w:rPr>
        <w:t>??) that needs to be stated and</w:t>
      </w:r>
    </w:p>
    <w:p w14:paraId="59F2E71E" w14:textId="77777777" w:rsidR="001461E7" w:rsidRPr="00AA6403" w:rsidRDefault="001461E7" w:rsidP="001461E7">
      <w:pPr>
        <w:rPr>
          <w:color w:val="FF0000"/>
          <w:rPrChange w:id="282" w:author="Clara Fuchsman" w:date="2021-10-16T17:57:00Z">
            <w:rPr>
              <w:color w:val="FF0000"/>
            </w:rPr>
          </w:rPrChange>
        </w:rPr>
      </w:pPr>
      <w:r w:rsidRPr="00AA6403">
        <w:rPr>
          <w:color w:val="FF0000"/>
          <w:rPrChange w:id="283" w:author="Clara Fuchsman" w:date="2021-10-16T17:57:00Z">
            <w:rPr>
              <w:color w:val="FF0000"/>
            </w:rPr>
          </w:rPrChange>
        </w:rPr>
        <w:t>the scripts pointed to.</w:t>
      </w:r>
    </w:p>
    <w:p w14:paraId="548E4FE1" w14:textId="2981CE00" w:rsidR="001461E7" w:rsidRPr="00AA6403" w:rsidRDefault="001461E7" w:rsidP="001461E7">
      <w:pPr>
        <w:rPr>
          <w:rPrChange w:id="284" w:author="Clara Fuchsman" w:date="2021-10-16T17:57:00Z">
            <w:rPr/>
          </w:rPrChange>
        </w:rPr>
      </w:pPr>
      <w:r w:rsidRPr="00AA6403">
        <w:rPr>
          <w:rPrChange w:id="285" w:author="Clara Fuchsman" w:date="2021-10-16T17:57:00Z">
            <w:rPr/>
          </w:rPrChange>
        </w:rPr>
        <w:lastRenderedPageBreak/>
        <w:t xml:space="preserve">Thank you for pointing this out. </w:t>
      </w:r>
      <w:r w:rsidR="00A36110" w:rsidRPr="00AA6403">
        <w:rPr>
          <w:rPrChange w:id="286" w:author="Clara Fuchsman" w:date="2021-10-16T17:57:00Z">
            <w:rPr/>
          </w:rPrChange>
        </w:rPr>
        <w:t xml:space="preserve">In the previous version, due to miscommunication, we falsely claimed that we used custom </w:t>
      </w:r>
      <w:proofErr w:type="spellStart"/>
      <w:r w:rsidR="00A36110" w:rsidRPr="00AA6403">
        <w:rPr>
          <w:rPrChange w:id="287" w:author="Clara Fuchsman" w:date="2021-10-16T17:57:00Z">
            <w:rPr/>
          </w:rPrChange>
        </w:rPr>
        <w:t>matlab</w:t>
      </w:r>
      <w:proofErr w:type="spellEnd"/>
      <w:r w:rsidR="00A36110" w:rsidRPr="00AA6403">
        <w:rPr>
          <w:rPrChange w:id="288" w:author="Clara Fuchsman" w:date="2021-10-16T17:57:00Z">
            <w:rPr/>
          </w:rPrChange>
        </w:rPr>
        <w:t xml:space="preserve"> scripts. In fact, we used </w:t>
      </w:r>
      <w:r w:rsidR="00C41EC7" w:rsidRPr="00AA6403">
        <w:rPr>
          <w:rPrChange w:id="289" w:author="Clara Fuchsman" w:date="2021-10-16T17:57:00Z">
            <w:rPr/>
          </w:rPrChange>
        </w:rPr>
        <w:t>the</w:t>
      </w:r>
      <w:r w:rsidR="00A36110" w:rsidRPr="00AA6403">
        <w:rPr>
          <w:rPrChange w:id="290" w:author="Clara Fuchsman" w:date="2021-10-16T17:57:00Z">
            <w:rPr/>
          </w:rPrChange>
        </w:rPr>
        <w:t xml:space="preserve"> publicly available</w:t>
      </w:r>
      <w:r w:rsidR="00C41EC7" w:rsidRPr="00AA6403">
        <w:rPr>
          <w:rPrChange w:id="291" w:author="Clara Fuchsman" w:date="2021-10-16T17:57:00Z">
            <w:rPr/>
          </w:rPrChange>
        </w:rPr>
        <w:t xml:space="preserve"> </w:t>
      </w:r>
      <w:proofErr w:type="spellStart"/>
      <w:r w:rsidR="00C41EC7" w:rsidRPr="00AA6403">
        <w:rPr>
          <w:rPrChange w:id="292" w:author="Clara Fuchsman" w:date="2021-10-16T17:57:00Z">
            <w:rPr/>
          </w:rPrChange>
        </w:rPr>
        <w:t>Zooprocess</w:t>
      </w:r>
      <w:proofErr w:type="spellEnd"/>
      <w:r w:rsidR="00C41EC7" w:rsidRPr="00AA6403">
        <w:rPr>
          <w:rPrChange w:id="293" w:author="Clara Fuchsman" w:date="2021-10-16T17:57:00Z">
            <w:rPr/>
          </w:rPrChange>
        </w:rPr>
        <w:t xml:space="preserve"> software</w:t>
      </w:r>
      <w:r w:rsidR="00A36110" w:rsidRPr="00AA6403">
        <w:rPr>
          <w:rPrChange w:id="294" w:author="Clara Fuchsman" w:date="2021-10-16T17:57:00Z">
            <w:rPr/>
          </w:rPrChange>
        </w:rPr>
        <w:t>.</w:t>
      </w:r>
      <w:r w:rsidRPr="00AA6403">
        <w:rPr>
          <w:rPrChange w:id="295" w:author="Clara Fuchsman" w:date="2021-10-16T17:57:00Z">
            <w:rPr/>
          </w:rPrChange>
        </w:rPr>
        <w:t xml:space="preserve"> We have spelled out our analysis pipeline </w:t>
      </w:r>
      <w:r w:rsidR="00C41EC7" w:rsidRPr="00AA6403">
        <w:rPr>
          <w:rPrChange w:id="296" w:author="Clara Fuchsman" w:date="2021-10-16T17:57:00Z">
            <w:rPr/>
          </w:rPrChange>
        </w:rPr>
        <w:t xml:space="preserve">in the </w:t>
      </w:r>
      <w:r w:rsidR="00A36110" w:rsidRPr="00AA6403">
        <w:rPr>
          <w:rPrChange w:id="297" w:author="Clara Fuchsman" w:date="2021-10-16T17:57:00Z">
            <w:rPr/>
          </w:rPrChange>
        </w:rPr>
        <w:t>“</w:t>
      </w:r>
      <w:r w:rsidR="00C41EC7" w:rsidRPr="00AA6403">
        <w:rPr>
          <w:rPrChange w:id="298" w:author="Clara Fuchsman" w:date="2021-10-16T17:57:00Z">
            <w:rPr/>
          </w:rPrChange>
        </w:rPr>
        <w:t xml:space="preserve">Particle size </w:t>
      </w:r>
      <w:r w:rsidR="00A36110" w:rsidRPr="00AA6403">
        <w:rPr>
          <w:rPrChange w:id="299" w:author="Clara Fuchsman" w:date="2021-10-16T17:57:00Z">
            <w:rPr/>
          </w:rPrChange>
        </w:rPr>
        <w:t>m</w:t>
      </w:r>
      <w:r w:rsidR="00C41EC7" w:rsidRPr="00AA6403">
        <w:rPr>
          <w:rPrChange w:id="300" w:author="Clara Fuchsman" w:date="2021-10-16T17:57:00Z">
            <w:rPr/>
          </w:rPrChange>
        </w:rPr>
        <w:t>easurements</w:t>
      </w:r>
      <w:r w:rsidR="00A36110" w:rsidRPr="00AA6403">
        <w:rPr>
          <w:rPrChange w:id="301" w:author="Clara Fuchsman" w:date="2021-10-16T17:57:00Z">
            <w:rPr/>
          </w:rPrChange>
        </w:rPr>
        <w:t>”</w:t>
      </w:r>
      <w:r w:rsidR="00C41EC7" w:rsidRPr="00AA6403">
        <w:rPr>
          <w:rPrChange w:id="302" w:author="Clara Fuchsman" w:date="2021-10-16T17:57:00Z">
            <w:rPr/>
          </w:rPrChange>
        </w:rPr>
        <w:t xml:space="preserve"> section</w:t>
      </w:r>
      <w:r w:rsidR="00A36110" w:rsidRPr="00AA6403">
        <w:rPr>
          <w:rPrChange w:id="303" w:author="Clara Fuchsman" w:date="2021-10-16T17:57:00Z">
            <w:rPr/>
          </w:rPrChange>
        </w:rPr>
        <w:t xml:space="preserve"> of our Methods</w:t>
      </w:r>
      <w:r w:rsidR="00C41EC7" w:rsidRPr="00AA6403">
        <w:rPr>
          <w:rPrChange w:id="304" w:author="Clara Fuchsman" w:date="2021-10-16T17:57:00Z">
            <w:rPr/>
          </w:rPrChange>
        </w:rPr>
        <w:t>.</w:t>
      </w:r>
    </w:p>
    <w:p w14:paraId="068622D5" w14:textId="17DFF23F" w:rsidR="001461E7" w:rsidRPr="00AA6403" w:rsidRDefault="001461E7" w:rsidP="001461E7">
      <w:pPr>
        <w:rPr>
          <w:color w:val="C00000"/>
          <w:rPrChange w:id="305" w:author="Clara Fuchsman" w:date="2021-10-16T17:57:00Z">
            <w:rPr>
              <w:color w:val="C00000"/>
            </w:rPr>
          </w:rPrChange>
        </w:rPr>
      </w:pPr>
      <w:r w:rsidRPr="00AA6403">
        <w:rPr>
          <w:color w:val="C00000"/>
          <w:rPrChange w:id="306" w:author="Clara Fuchsman" w:date="2021-10-16T17:57:00Z">
            <w:rPr>
              <w:color w:val="C00000"/>
            </w:rPr>
          </w:rPrChange>
        </w:rPr>
        <w:t xml:space="preserve"> Right </w:t>
      </w:r>
      <w:proofErr w:type="gramStart"/>
      <w:r w:rsidRPr="00AA6403">
        <w:rPr>
          <w:color w:val="C00000"/>
          <w:rPrChange w:id="307" w:author="Clara Fuchsman" w:date="2021-10-16T17:57:00Z">
            <w:rPr>
              <w:color w:val="C00000"/>
            </w:rPr>
          </w:rPrChange>
        </w:rPr>
        <w:t>now</w:t>
      </w:r>
      <w:proofErr w:type="gramEnd"/>
      <w:r w:rsidRPr="00AA6403">
        <w:rPr>
          <w:color w:val="C00000"/>
          <w:rPrChange w:id="308" w:author="Clara Fuchsman" w:date="2021-10-16T17:57:00Z">
            <w:rPr>
              <w:color w:val="C00000"/>
            </w:rPr>
          </w:rPrChange>
        </w:rPr>
        <w:t xml:space="preserve"> the </w:t>
      </w:r>
      <w:proofErr w:type="spellStart"/>
      <w:r w:rsidRPr="00AA6403">
        <w:rPr>
          <w:color w:val="C00000"/>
          <w:rPrChange w:id="309" w:author="Clara Fuchsman" w:date="2021-10-16T17:57:00Z">
            <w:rPr>
              <w:color w:val="C00000"/>
            </w:rPr>
          </w:rPrChange>
        </w:rPr>
        <w:t>figshare</w:t>
      </w:r>
      <w:proofErr w:type="spellEnd"/>
      <w:r w:rsidRPr="00AA6403">
        <w:rPr>
          <w:color w:val="C00000"/>
          <w:rPrChange w:id="310" w:author="Clara Fuchsman" w:date="2021-10-16T17:57:00Z">
            <w:rPr>
              <w:color w:val="C00000"/>
            </w:rPr>
          </w:rPrChange>
        </w:rPr>
        <w:t xml:space="preserve"> appears to be closed so I could not look through the code.</w:t>
      </w:r>
    </w:p>
    <w:p w14:paraId="055D2B70" w14:textId="035F0ECC" w:rsidR="001461E7" w:rsidRPr="00AA6403" w:rsidRDefault="001461E7" w:rsidP="001461E7">
      <w:pPr>
        <w:rPr>
          <w:rPrChange w:id="311" w:author="Clara Fuchsman" w:date="2021-10-16T17:57:00Z">
            <w:rPr/>
          </w:rPrChange>
        </w:rPr>
      </w:pPr>
      <w:r w:rsidRPr="00AA6403">
        <w:rPr>
          <w:rPrChange w:id="312" w:author="Clara Fuchsman" w:date="2021-10-16T17:57:00Z">
            <w:rPr/>
          </w:rPrChange>
        </w:rPr>
        <w:t>We were alarmed</w:t>
      </w:r>
      <w:r w:rsidR="00A36110" w:rsidRPr="00AA6403">
        <w:rPr>
          <w:rPrChange w:id="313" w:author="Clara Fuchsman" w:date="2021-10-16T17:57:00Z">
            <w:rPr/>
          </w:rPrChange>
        </w:rPr>
        <w:t xml:space="preserve"> to hear</w:t>
      </w:r>
      <w:r w:rsidRPr="00AA6403">
        <w:rPr>
          <w:rPrChange w:id="314" w:author="Clara Fuchsman" w:date="2021-10-16T17:57:00Z">
            <w:rPr/>
          </w:rPrChange>
        </w:rPr>
        <w:t xml:space="preserve"> that </w:t>
      </w:r>
      <w:r w:rsidR="00A36110" w:rsidRPr="00AA6403">
        <w:rPr>
          <w:rPrChange w:id="315" w:author="Clara Fuchsman" w:date="2021-10-16T17:57:00Z">
            <w:rPr/>
          </w:rPrChange>
        </w:rPr>
        <w:t>the reviewer was not able to access our repositor</w:t>
      </w:r>
      <w:r w:rsidRPr="00AA6403">
        <w:rPr>
          <w:rPrChange w:id="316" w:author="Clara Fuchsman" w:date="2021-10-16T17:57:00Z">
            <w:rPr/>
          </w:rPrChange>
        </w:rPr>
        <w:t>. It was, and is, to our knowledge</w:t>
      </w:r>
      <w:r w:rsidR="00C41EC7" w:rsidRPr="00AA6403">
        <w:rPr>
          <w:rPrChange w:id="317" w:author="Clara Fuchsman" w:date="2021-10-16T17:57:00Z">
            <w:rPr/>
          </w:rPrChange>
        </w:rPr>
        <w:t>,</w:t>
      </w:r>
      <w:r w:rsidRPr="00AA6403">
        <w:rPr>
          <w:rPrChange w:id="318" w:author="Clara Fuchsman" w:date="2021-10-16T17:57:00Z">
            <w:rPr/>
          </w:rPrChange>
        </w:rPr>
        <w:t xml:space="preserve"> open to anyone</w:t>
      </w:r>
      <w:r w:rsidR="002E1B2A" w:rsidRPr="00AA6403">
        <w:rPr>
          <w:rPrChange w:id="319" w:author="Clara Fuchsman" w:date="2021-10-16T17:57:00Z">
            <w:rPr/>
          </w:rPrChange>
        </w:rPr>
        <w:t xml:space="preserve"> at the link</w:t>
      </w:r>
      <w:r w:rsidR="00C41EC7" w:rsidRPr="00AA6403">
        <w:rPr>
          <w:rPrChange w:id="320" w:author="Clara Fuchsman" w:date="2021-10-16T17:57:00Z">
            <w:rPr/>
          </w:rPrChange>
        </w:rPr>
        <w:t xml:space="preserve"> provided</w:t>
      </w:r>
      <w:r w:rsidR="002E1B2A" w:rsidRPr="00AA6403">
        <w:rPr>
          <w:rPrChange w:id="321" w:author="Clara Fuchsman" w:date="2021-10-16T17:57:00Z">
            <w:rPr/>
          </w:rPrChange>
        </w:rPr>
        <w:t xml:space="preserve"> in the manuscript. Multiple authors have confirmed that the link works. We realize an earlier version of the manuscript accidentally had a version of the repository that was behind the university of Maryland </w:t>
      </w:r>
      <w:r w:rsidR="00C41EC7" w:rsidRPr="00AA6403">
        <w:rPr>
          <w:rPrChange w:id="322" w:author="Clara Fuchsman" w:date="2021-10-16T17:57:00Z">
            <w:rPr/>
          </w:rPrChange>
        </w:rPr>
        <w:t>proxy</w:t>
      </w:r>
      <w:r w:rsidR="00A36110" w:rsidRPr="00AA6403">
        <w:rPr>
          <w:rPrChange w:id="323" w:author="Clara Fuchsman" w:date="2021-10-16T17:57:00Z">
            <w:rPr/>
          </w:rPrChange>
        </w:rPr>
        <w:t>. This version, to our knowledge was flagged by the editors prior to being sent out for peer review. P</w:t>
      </w:r>
      <w:r w:rsidR="00C41EC7" w:rsidRPr="00AA6403">
        <w:rPr>
          <w:rPrChange w:id="324" w:author="Clara Fuchsman" w:date="2021-10-16T17:57:00Z">
            <w:rPr/>
          </w:rPrChange>
        </w:rPr>
        <w:t>erhaps</w:t>
      </w:r>
      <w:r w:rsidR="002E1B2A" w:rsidRPr="00AA6403">
        <w:rPr>
          <w:rPrChange w:id="325" w:author="Clara Fuchsman" w:date="2021-10-16T17:57:00Z">
            <w:rPr/>
          </w:rPrChange>
        </w:rPr>
        <w:t xml:space="preserve"> the</w:t>
      </w:r>
      <w:r w:rsidR="00A36110" w:rsidRPr="00AA6403">
        <w:rPr>
          <w:rPrChange w:id="326" w:author="Clara Fuchsman" w:date="2021-10-16T17:57:00Z">
            <w:rPr/>
          </w:rPrChange>
        </w:rPr>
        <w:t xml:space="preserve"> reviewer</w:t>
      </w:r>
      <w:r w:rsidR="002E1B2A" w:rsidRPr="00AA6403">
        <w:rPr>
          <w:rPrChange w:id="327" w:author="Clara Fuchsman" w:date="2021-10-16T17:57:00Z">
            <w:rPr/>
          </w:rPrChange>
        </w:rPr>
        <w:t xml:space="preserve"> </w:t>
      </w:r>
      <w:r w:rsidR="00C41EC7" w:rsidRPr="00AA6403">
        <w:rPr>
          <w:rPrChange w:id="328" w:author="Clara Fuchsman" w:date="2021-10-16T17:57:00Z">
            <w:rPr/>
          </w:rPrChange>
        </w:rPr>
        <w:t xml:space="preserve">somehow received </w:t>
      </w:r>
      <w:r w:rsidR="002E1B2A" w:rsidRPr="00AA6403">
        <w:rPr>
          <w:rPrChange w:id="329" w:author="Clara Fuchsman" w:date="2021-10-16T17:57:00Z">
            <w:rPr/>
          </w:rPrChange>
        </w:rPr>
        <w:t>this</w:t>
      </w:r>
      <w:r w:rsidR="00C41EC7" w:rsidRPr="00AA6403">
        <w:rPr>
          <w:rPrChange w:id="330" w:author="Clara Fuchsman" w:date="2021-10-16T17:57:00Z">
            <w:rPr/>
          </w:rPrChange>
        </w:rPr>
        <w:t xml:space="preserve"> earlier</w:t>
      </w:r>
      <w:r w:rsidR="002E1B2A" w:rsidRPr="00AA6403">
        <w:rPr>
          <w:rPrChange w:id="331" w:author="Clara Fuchsman" w:date="2021-10-16T17:57:00Z">
            <w:rPr/>
          </w:rPrChange>
        </w:rPr>
        <w:t xml:space="preserve"> version. We have confirmed that the link in the manuscript that we are returning is indeed correct. If the reviewers or editors have any trouble following it, please let us know.</w:t>
      </w:r>
    </w:p>
    <w:p w14:paraId="62F2F183" w14:textId="77777777" w:rsidR="001461E7" w:rsidRPr="00AA6403" w:rsidRDefault="001461E7" w:rsidP="001461E7">
      <w:pPr>
        <w:rPr>
          <w:color w:val="FF0000"/>
          <w:rPrChange w:id="332" w:author="Clara Fuchsman" w:date="2021-10-16T17:57:00Z">
            <w:rPr>
              <w:color w:val="FF0000"/>
            </w:rPr>
          </w:rPrChange>
        </w:rPr>
      </w:pPr>
      <w:r w:rsidRPr="00AA6403">
        <w:rPr>
          <w:color w:val="FF0000"/>
          <w:rPrChange w:id="333" w:author="Clara Fuchsman" w:date="2021-10-16T17:57:00Z">
            <w:rPr>
              <w:color w:val="FF0000"/>
            </w:rPr>
          </w:rPrChange>
        </w:rPr>
        <w:t>The definition of zooplankton modulation of carbon in the introduction is not precise or accurate.</w:t>
      </w:r>
    </w:p>
    <w:p w14:paraId="1D2807E8" w14:textId="77777777" w:rsidR="001461E7" w:rsidRPr="00AA6403" w:rsidRDefault="001461E7" w:rsidP="001461E7">
      <w:pPr>
        <w:rPr>
          <w:color w:val="FF0000"/>
          <w:rPrChange w:id="334" w:author="Clara Fuchsman" w:date="2021-10-16T17:57:00Z">
            <w:rPr>
              <w:color w:val="FF0000"/>
            </w:rPr>
          </w:rPrChange>
        </w:rPr>
      </w:pPr>
      <w:r w:rsidRPr="00AA6403">
        <w:rPr>
          <w:color w:val="FF0000"/>
          <w:rPrChange w:id="335" w:author="Clara Fuchsman" w:date="2021-10-16T17:57:00Z">
            <w:rPr>
              <w:color w:val="FF0000"/>
            </w:rPr>
          </w:rPrChange>
        </w:rPr>
        <w:t>Specifically, active transport presented in the introduction is not the standard definition (which includes</w:t>
      </w:r>
    </w:p>
    <w:p w14:paraId="23C4168A" w14:textId="77777777" w:rsidR="001461E7" w:rsidRPr="00AA6403" w:rsidRDefault="001461E7" w:rsidP="001461E7">
      <w:pPr>
        <w:rPr>
          <w:color w:val="FF0000"/>
          <w:rPrChange w:id="336" w:author="Clara Fuchsman" w:date="2021-10-16T17:57:00Z">
            <w:rPr>
              <w:color w:val="FF0000"/>
            </w:rPr>
          </w:rPrChange>
        </w:rPr>
      </w:pPr>
      <w:r w:rsidRPr="00AA6403">
        <w:rPr>
          <w:color w:val="FF0000"/>
          <w:rPrChange w:id="337" w:author="Clara Fuchsman" w:date="2021-10-16T17:57:00Z">
            <w:rPr>
              <w:color w:val="FF0000"/>
            </w:rPr>
          </w:rPrChange>
        </w:rPr>
        <w:t>DOC, POC, respiratory CO2, and mortality at depth supported by surface consumption of carbon in any</w:t>
      </w:r>
    </w:p>
    <w:p w14:paraId="34A17C02" w14:textId="77777777" w:rsidR="001461E7" w:rsidRPr="00AA6403" w:rsidRDefault="001461E7" w:rsidP="001461E7">
      <w:pPr>
        <w:rPr>
          <w:color w:val="FF0000"/>
          <w:rPrChange w:id="338" w:author="Clara Fuchsman" w:date="2021-10-16T17:57:00Z">
            <w:rPr>
              <w:color w:val="FF0000"/>
            </w:rPr>
          </w:rPrChange>
        </w:rPr>
      </w:pPr>
      <w:r w:rsidRPr="00AA6403">
        <w:rPr>
          <w:color w:val="FF0000"/>
          <w:rPrChange w:id="339" w:author="Clara Fuchsman" w:date="2021-10-16T17:57:00Z">
            <w:rPr>
              <w:color w:val="FF0000"/>
            </w:rPr>
          </w:rPrChange>
        </w:rPr>
        <w:t>format). The authors have defined active transport as the creation of fecal pellets that are the product</w:t>
      </w:r>
    </w:p>
    <w:p w14:paraId="321F2455" w14:textId="77777777" w:rsidR="001461E7" w:rsidRPr="00AA6403" w:rsidRDefault="001461E7" w:rsidP="001461E7">
      <w:pPr>
        <w:rPr>
          <w:color w:val="FF0000"/>
          <w:rPrChange w:id="340" w:author="Clara Fuchsman" w:date="2021-10-16T17:57:00Z">
            <w:rPr>
              <w:color w:val="FF0000"/>
            </w:rPr>
          </w:rPrChange>
        </w:rPr>
      </w:pPr>
      <w:r w:rsidRPr="00AA6403">
        <w:rPr>
          <w:color w:val="FF0000"/>
          <w:rPrChange w:id="341" w:author="Clara Fuchsman" w:date="2021-10-16T17:57:00Z">
            <w:rPr>
              <w:color w:val="FF0000"/>
            </w:rPr>
          </w:rPrChange>
        </w:rPr>
        <w:t>of repackaging. They have then defined the respired component as the metabolism of midwater</w:t>
      </w:r>
    </w:p>
    <w:p w14:paraId="6FC18EEB" w14:textId="77777777" w:rsidR="001461E7" w:rsidRPr="00AA6403" w:rsidRDefault="001461E7" w:rsidP="001461E7">
      <w:pPr>
        <w:rPr>
          <w:color w:val="FF0000"/>
          <w:rPrChange w:id="342" w:author="Clara Fuchsman" w:date="2021-10-16T17:57:00Z">
            <w:rPr>
              <w:color w:val="FF0000"/>
            </w:rPr>
          </w:rPrChange>
        </w:rPr>
      </w:pPr>
      <w:r w:rsidRPr="00AA6403">
        <w:rPr>
          <w:color w:val="FF0000"/>
          <w:rPrChange w:id="343" w:author="Clara Fuchsman" w:date="2021-10-16T17:57:00Z">
            <w:rPr>
              <w:color w:val="FF0000"/>
            </w:rPr>
          </w:rPrChange>
        </w:rPr>
        <w:t xml:space="preserve">particles. Since the focus of this work is the </w:t>
      </w:r>
      <w:proofErr w:type="gramStart"/>
      <w:r w:rsidRPr="00AA6403">
        <w:rPr>
          <w:color w:val="FF0000"/>
          <w:rPrChange w:id="344" w:author="Clara Fuchsman" w:date="2021-10-16T17:57:00Z">
            <w:rPr>
              <w:color w:val="FF0000"/>
            </w:rPr>
          </w:rPrChange>
        </w:rPr>
        <w:t>particles</w:t>
      </w:r>
      <w:proofErr w:type="gramEnd"/>
      <w:r w:rsidRPr="00AA6403">
        <w:rPr>
          <w:color w:val="FF0000"/>
          <w:rPrChange w:id="345" w:author="Clara Fuchsman" w:date="2021-10-16T17:57:00Z">
            <w:rPr>
              <w:color w:val="FF0000"/>
            </w:rPr>
          </w:rPrChange>
        </w:rPr>
        <w:t xml:space="preserve"> I would summarize the midwater processes as 1)</w:t>
      </w:r>
    </w:p>
    <w:p w14:paraId="6F94B67E" w14:textId="77777777" w:rsidR="001461E7" w:rsidRPr="00AA6403" w:rsidRDefault="001461E7" w:rsidP="001461E7">
      <w:pPr>
        <w:rPr>
          <w:color w:val="FF0000"/>
          <w:rPrChange w:id="346" w:author="Clara Fuchsman" w:date="2021-10-16T17:57:00Z">
            <w:rPr>
              <w:color w:val="FF0000"/>
            </w:rPr>
          </w:rPrChange>
        </w:rPr>
      </w:pPr>
      <w:r w:rsidRPr="00AA6403">
        <w:rPr>
          <w:color w:val="FF0000"/>
          <w:rPrChange w:id="347" w:author="Clara Fuchsman" w:date="2021-10-16T17:57:00Z">
            <w:rPr>
              <w:color w:val="FF0000"/>
            </w:rPr>
          </w:rPrChange>
        </w:rPr>
        <w:t>active transport, which would cause particles to “appear” in the midwater - fertilizing the microbial food</w:t>
      </w:r>
    </w:p>
    <w:p w14:paraId="3729F9FB" w14:textId="77777777" w:rsidR="001461E7" w:rsidRPr="00AA6403" w:rsidRDefault="001461E7" w:rsidP="001461E7">
      <w:pPr>
        <w:rPr>
          <w:color w:val="FF0000"/>
          <w:rPrChange w:id="348" w:author="Clara Fuchsman" w:date="2021-10-16T17:57:00Z">
            <w:rPr>
              <w:color w:val="FF0000"/>
            </w:rPr>
          </w:rPrChange>
        </w:rPr>
      </w:pPr>
      <w:r w:rsidRPr="00AA6403">
        <w:rPr>
          <w:color w:val="FF0000"/>
          <w:rPrChange w:id="349" w:author="Clara Fuchsman" w:date="2021-10-16T17:57:00Z">
            <w:rPr>
              <w:color w:val="FF0000"/>
            </w:rPr>
          </w:rPrChange>
        </w:rPr>
        <w:t>web and adding particles from “nowhere”, 2) repackaging (your definition is fine here but should be</w:t>
      </w:r>
    </w:p>
    <w:p w14:paraId="6067F5E9" w14:textId="77777777" w:rsidR="001461E7" w:rsidRPr="00AA6403" w:rsidRDefault="001461E7" w:rsidP="001461E7">
      <w:pPr>
        <w:rPr>
          <w:color w:val="FF0000"/>
          <w:rPrChange w:id="350" w:author="Clara Fuchsman" w:date="2021-10-16T17:57:00Z">
            <w:rPr>
              <w:color w:val="FF0000"/>
            </w:rPr>
          </w:rPrChange>
        </w:rPr>
      </w:pPr>
      <w:r w:rsidRPr="00AA6403">
        <w:rPr>
          <w:color w:val="FF0000"/>
          <w:rPrChange w:id="351" w:author="Clara Fuchsman" w:date="2021-10-16T17:57:00Z">
            <w:rPr>
              <w:color w:val="FF0000"/>
            </w:rPr>
          </w:rPrChange>
        </w:rPr>
        <w:t>interpreted as only the change in particles that are consumed in the midwater), 3) and disaggregation,</w:t>
      </w:r>
    </w:p>
    <w:p w14:paraId="0F51E2C9" w14:textId="77777777" w:rsidR="001461E7" w:rsidRPr="00AA6403" w:rsidRDefault="001461E7" w:rsidP="001461E7">
      <w:pPr>
        <w:rPr>
          <w:color w:val="FF0000"/>
          <w:rPrChange w:id="352" w:author="Clara Fuchsman" w:date="2021-10-16T17:57:00Z">
            <w:rPr>
              <w:color w:val="FF0000"/>
            </w:rPr>
          </w:rPrChange>
        </w:rPr>
      </w:pPr>
      <w:r w:rsidRPr="00AA6403">
        <w:rPr>
          <w:color w:val="FF0000"/>
          <w:rPrChange w:id="353" w:author="Clara Fuchsman" w:date="2021-10-16T17:57:00Z">
            <w:rPr>
              <w:color w:val="FF0000"/>
            </w:rPr>
          </w:rPrChange>
        </w:rPr>
        <w:t>which is the breaking of large particles into smaller ones in the midwater. This is done both by swimming</w:t>
      </w:r>
    </w:p>
    <w:p w14:paraId="5375E527" w14:textId="77777777" w:rsidR="001461E7" w:rsidRPr="00AA6403" w:rsidRDefault="001461E7" w:rsidP="001461E7">
      <w:pPr>
        <w:rPr>
          <w:color w:val="FF0000"/>
          <w:rPrChange w:id="354" w:author="Clara Fuchsman" w:date="2021-10-16T17:57:00Z">
            <w:rPr>
              <w:color w:val="FF0000"/>
            </w:rPr>
          </w:rPrChange>
        </w:rPr>
      </w:pPr>
      <w:r w:rsidRPr="00AA6403">
        <w:rPr>
          <w:color w:val="FF0000"/>
          <w:rPrChange w:id="355" w:author="Clara Fuchsman" w:date="2021-10-16T17:57:00Z">
            <w:rPr>
              <w:color w:val="FF0000"/>
            </w:rPr>
          </w:rPrChange>
        </w:rPr>
        <w:t>and particle rejection, but also by fragmentation or sloppy feeding (Check Steinberg and Landry 2017 for</w:t>
      </w:r>
    </w:p>
    <w:p w14:paraId="2788EE6E" w14:textId="77777777" w:rsidR="00D41DDA" w:rsidRPr="00AA6403" w:rsidRDefault="001461E7" w:rsidP="001461E7">
      <w:pPr>
        <w:rPr>
          <w:color w:val="FF0000"/>
          <w:rPrChange w:id="356" w:author="Clara Fuchsman" w:date="2021-10-16T17:57:00Z">
            <w:rPr>
              <w:color w:val="FF0000"/>
            </w:rPr>
          </w:rPrChange>
        </w:rPr>
      </w:pPr>
      <w:r w:rsidRPr="00AA6403">
        <w:rPr>
          <w:color w:val="FF0000"/>
          <w:rPrChange w:id="357" w:author="Clara Fuchsman" w:date="2021-10-16T17:57:00Z">
            <w:rPr>
              <w:color w:val="FF0000"/>
            </w:rPr>
          </w:rPrChange>
        </w:rPr>
        <w:t>some good references in the DOC and fecal pellet fragmentation sections).</w:t>
      </w:r>
    </w:p>
    <w:p w14:paraId="7F20FD63" w14:textId="21B96129" w:rsidR="00D41DDA" w:rsidRPr="00AA6403" w:rsidRDefault="00D41DDA" w:rsidP="001461E7">
      <w:pPr>
        <w:rPr>
          <w:rPrChange w:id="358" w:author="Clara Fuchsman" w:date="2021-10-16T17:57:00Z">
            <w:rPr/>
          </w:rPrChange>
        </w:rPr>
      </w:pPr>
      <w:r w:rsidRPr="00AA6403">
        <w:rPr>
          <w:rPrChange w:id="359" w:author="Clara Fuchsman" w:date="2021-10-16T17:57:00Z">
            <w:rPr/>
          </w:rPrChange>
        </w:rPr>
        <w:t xml:space="preserve">Done! These were </w:t>
      </w:r>
      <w:r w:rsidR="00C41EC7" w:rsidRPr="00AA6403">
        <w:rPr>
          <w:rPrChange w:id="360" w:author="Clara Fuchsman" w:date="2021-10-16T17:57:00Z">
            <w:rPr/>
          </w:rPrChange>
        </w:rPr>
        <w:t xml:space="preserve">excellent suggestions that we agree improve the structure of the manuscript. </w:t>
      </w:r>
      <w:r w:rsidRPr="00AA6403">
        <w:rPr>
          <w:rPrChange w:id="361" w:author="Clara Fuchsman" w:date="2021-10-16T17:57:00Z">
            <w:rPr/>
          </w:rPrChange>
        </w:rPr>
        <w:t xml:space="preserve"> We have implemented them as suggested.</w:t>
      </w:r>
      <w:r w:rsidR="00C41EC7" w:rsidRPr="00AA6403">
        <w:rPr>
          <w:rPrChange w:id="362" w:author="Clara Fuchsman" w:date="2021-10-16T17:57:00Z">
            <w:rPr/>
          </w:rPrChange>
        </w:rPr>
        <w:t xml:space="preserve"> Thanks also for</w:t>
      </w:r>
      <w:r w:rsidR="007207F1" w:rsidRPr="00AA6403">
        <w:rPr>
          <w:rPrChange w:id="363" w:author="Clara Fuchsman" w:date="2021-10-16T17:57:00Z">
            <w:rPr/>
          </w:rPrChange>
        </w:rPr>
        <w:t xml:space="preserve"> pointing us in the direction of excellent</w:t>
      </w:r>
      <w:r w:rsidR="00C41EC7" w:rsidRPr="00AA6403">
        <w:rPr>
          <w:rPrChange w:id="364" w:author="Clara Fuchsman" w:date="2021-10-16T17:57:00Z">
            <w:rPr/>
          </w:rPrChange>
        </w:rPr>
        <w:t xml:space="preserve"> </w:t>
      </w:r>
      <w:proofErr w:type="spellStart"/>
      <w:r w:rsidR="007064A9" w:rsidRPr="00AA6403">
        <w:rPr>
          <w:rPrChange w:id="365" w:author="Clara Fuchsman" w:date="2021-10-16T17:57:00Z">
            <w:rPr/>
          </w:rPrChange>
        </w:rPr>
        <w:t>coprorhexy</w:t>
      </w:r>
      <w:proofErr w:type="spellEnd"/>
      <w:r w:rsidR="007064A9" w:rsidRPr="00AA6403">
        <w:rPr>
          <w:rPrChange w:id="366" w:author="Clara Fuchsman" w:date="2021-10-16T17:57:00Z">
            <w:rPr/>
          </w:rPrChange>
        </w:rPr>
        <w:t xml:space="preserve"> </w:t>
      </w:r>
      <w:r w:rsidR="00C41EC7" w:rsidRPr="00AA6403">
        <w:rPr>
          <w:rPrChange w:id="367" w:author="Clara Fuchsman" w:date="2021-10-16T17:57:00Z">
            <w:rPr/>
          </w:rPrChange>
        </w:rPr>
        <w:t>references</w:t>
      </w:r>
      <w:r w:rsidR="007207F1" w:rsidRPr="00AA6403">
        <w:rPr>
          <w:rPrChange w:id="368" w:author="Clara Fuchsman" w:date="2021-10-16T17:57:00Z">
            <w:rPr/>
          </w:rPrChange>
        </w:rPr>
        <w:t>, which we have added.</w:t>
      </w:r>
      <w:r w:rsidR="007064A9" w:rsidRPr="00AA6403">
        <w:rPr>
          <w:rPrChange w:id="369" w:author="Clara Fuchsman" w:date="2021-10-16T17:57:00Z">
            <w:rPr/>
          </w:rPrChange>
        </w:rPr>
        <w:t xml:space="preserve"> We hesitate to call </w:t>
      </w:r>
      <w:r w:rsidR="007207F1" w:rsidRPr="00AA6403">
        <w:rPr>
          <w:rPrChange w:id="370" w:author="Clara Fuchsman" w:date="2021-10-16T17:57:00Z">
            <w:rPr/>
          </w:rPrChange>
        </w:rPr>
        <w:t xml:space="preserve">zooplankton fragmenting particles by </w:t>
      </w:r>
      <w:commentRangeStart w:id="371"/>
      <w:r w:rsidR="007207F1" w:rsidRPr="00AA6403">
        <w:rPr>
          <w:rPrChange w:id="372" w:author="Clara Fuchsman" w:date="2021-10-16T17:57:00Z">
            <w:rPr/>
          </w:rPrChange>
        </w:rPr>
        <w:t>feeding</w:t>
      </w:r>
      <w:r w:rsidR="007064A9" w:rsidRPr="00AA6403">
        <w:rPr>
          <w:rPrChange w:id="373" w:author="Clara Fuchsman" w:date="2021-10-16T17:57:00Z">
            <w:rPr/>
          </w:rPrChange>
        </w:rPr>
        <w:t xml:space="preserve"> </w:t>
      </w:r>
      <w:r w:rsidR="007207F1" w:rsidRPr="00AA6403">
        <w:rPr>
          <w:rPrChange w:id="374" w:author="Clara Fuchsman" w:date="2021-10-16T17:57:00Z">
            <w:rPr/>
          </w:rPrChange>
        </w:rPr>
        <w:t>“</w:t>
      </w:r>
      <w:r w:rsidR="007064A9" w:rsidRPr="00AA6403">
        <w:rPr>
          <w:rPrChange w:id="375" w:author="Clara Fuchsman" w:date="2021-10-16T17:57:00Z">
            <w:rPr/>
          </w:rPrChange>
        </w:rPr>
        <w:t>sloppy feeding</w:t>
      </w:r>
      <w:r w:rsidR="007207F1" w:rsidRPr="00AA6403">
        <w:rPr>
          <w:rPrChange w:id="376" w:author="Clara Fuchsman" w:date="2021-10-16T17:57:00Z">
            <w:rPr/>
          </w:rPrChange>
        </w:rPr>
        <w:t>”</w:t>
      </w:r>
      <w:r w:rsidR="007064A9" w:rsidRPr="00AA6403">
        <w:rPr>
          <w:rPrChange w:id="377" w:author="Clara Fuchsman" w:date="2021-10-16T17:57:00Z">
            <w:rPr/>
          </w:rPrChange>
        </w:rPr>
        <w:t xml:space="preserve"> as that term is often associated with DOM</w:t>
      </w:r>
      <w:r w:rsidR="007207F1" w:rsidRPr="00AA6403">
        <w:rPr>
          <w:rPrChange w:id="378" w:author="Clara Fuchsman" w:date="2021-10-16T17:57:00Z">
            <w:rPr/>
          </w:rPrChange>
        </w:rPr>
        <w:t xml:space="preserve"> release</w:t>
      </w:r>
      <w:commentRangeEnd w:id="371"/>
      <w:r w:rsidR="007207F1" w:rsidRPr="00AA6403">
        <w:rPr>
          <w:rStyle w:val="CommentReference"/>
          <w:sz w:val="22"/>
          <w:szCs w:val="22"/>
          <w:rPrChange w:id="379" w:author="Clara Fuchsman" w:date="2021-10-16T17:57:00Z">
            <w:rPr>
              <w:rStyle w:val="CommentReference"/>
            </w:rPr>
          </w:rPrChange>
        </w:rPr>
        <w:commentReference w:id="371"/>
      </w:r>
      <w:r w:rsidR="007064A9" w:rsidRPr="00AA6403">
        <w:t>, rather than POM release from particles</w:t>
      </w:r>
      <w:r w:rsidR="007207F1" w:rsidRPr="00AA6403">
        <w:rPr>
          <w:rPrChange w:id="380" w:author="Clara Fuchsman" w:date="2021-10-16T17:57:00Z">
            <w:rPr/>
          </w:rPrChange>
        </w:rPr>
        <w:t>.</w:t>
      </w:r>
    </w:p>
    <w:p w14:paraId="6FA7F7A3" w14:textId="1380C24A" w:rsidR="001461E7" w:rsidRPr="00AA6403" w:rsidRDefault="001461E7" w:rsidP="001461E7">
      <w:pPr>
        <w:rPr>
          <w:color w:val="FF0000"/>
          <w:rPrChange w:id="381" w:author="Clara Fuchsman" w:date="2021-10-16T17:57:00Z">
            <w:rPr>
              <w:color w:val="FF0000"/>
            </w:rPr>
          </w:rPrChange>
        </w:rPr>
      </w:pPr>
      <w:r w:rsidRPr="00AA6403">
        <w:rPr>
          <w:color w:val="FF0000"/>
          <w:rPrChange w:id="382" w:author="Clara Fuchsman" w:date="2021-10-16T17:57:00Z">
            <w:rPr>
              <w:color w:val="FF0000"/>
            </w:rPr>
          </w:rPrChange>
        </w:rPr>
        <w:t xml:space="preserve"> The other thing that may</w:t>
      </w:r>
      <w:r w:rsidR="004E29D6" w:rsidRPr="00AA6403">
        <w:rPr>
          <w:color w:val="FF0000"/>
          <w:rPrChange w:id="383" w:author="Clara Fuchsman" w:date="2021-10-16T17:57:00Z">
            <w:rPr>
              <w:color w:val="FF0000"/>
            </w:rPr>
          </w:rPrChange>
        </w:rPr>
        <w:t xml:space="preserve"> </w:t>
      </w:r>
      <w:r w:rsidRPr="00AA6403">
        <w:rPr>
          <w:color w:val="FF0000"/>
          <w:rPrChange w:id="384" w:author="Clara Fuchsman" w:date="2021-10-16T17:57:00Z">
            <w:rPr>
              <w:color w:val="FF0000"/>
            </w:rPr>
          </w:rPrChange>
        </w:rPr>
        <w:t>contribute to the particle spectra is the DOC signature of the zooplankton – enrichment that could occur</w:t>
      </w:r>
      <w:r w:rsidR="004E29D6" w:rsidRPr="00AA6403">
        <w:rPr>
          <w:color w:val="FF0000"/>
          <w:rPrChange w:id="385" w:author="Clara Fuchsman" w:date="2021-10-16T17:57:00Z">
            <w:rPr>
              <w:color w:val="FF0000"/>
            </w:rPr>
          </w:rPrChange>
        </w:rPr>
        <w:t xml:space="preserve"> </w:t>
      </w:r>
      <w:r w:rsidRPr="00AA6403">
        <w:rPr>
          <w:color w:val="FF0000"/>
          <w:rPrChange w:id="386" w:author="Clara Fuchsman" w:date="2021-10-16T17:57:00Z">
            <w:rPr>
              <w:color w:val="FF0000"/>
            </w:rPr>
          </w:rPrChange>
        </w:rPr>
        <w:t>as part of any of the three prior processes that would result in more labile carbon available to support a</w:t>
      </w:r>
      <w:r w:rsidR="004E29D6" w:rsidRPr="00AA6403">
        <w:rPr>
          <w:color w:val="FF0000"/>
          <w:rPrChange w:id="387" w:author="Clara Fuchsman" w:date="2021-10-16T17:57:00Z">
            <w:rPr>
              <w:color w:val="FF0000"/>
            </w:rPr>
          </w:rPrChange>
        </w:rPr>
        <w:t xml:space="preserve"> </w:t>
      </w:r>
      <w:r w:rsidRPr="00AA6403">
        <w:rPr>
          <w:color w:val="FF0000"/>
          <w:rPrChange w:id="388" w:author="Clara Fuchsman" w:date="2021-10-16T17:57:00Z">
            <w:rPr>
              <w:color w:val="FF0000"/>
            </w:rPr>
          </w:rPrChange>
        </w:rPr>
        <w:t>growing microbial community. The DOC related processes will be tricky to pull out of this dataset so I</w:t>
      </w:r>
      <w:r w:rsidR="004E29D6" w:rsidRPr="00AA6403">
        <w:rPr>
          <w:color w:val="FF0000"/>
          <w:rPrChange w:id="389" w:author="Clara Fuchsman" w:date="2021-10-16T17:57:00Z">
            <w:rPr>
              <w:color w:val="FF0000"/>
            </w:rPr>
          </w:rPrChange>
        </w:rPr>
        <w:t xml:space="preserve"> </w:t>
      </w:r>
      <w:r w:rsidRPr="00AA6403">
        <w:rPr>
          <w:color w:val="FF0000"/>
          <w:rPrChange w:id="390" w:author="Clara Fuchsman" w:date="2021-10-16T17:57:00Z">
            <w:rPr>
              <w:color w:val="FF0000"/>
            </w:rPr>
          </w:rPrChange>
        </w:rPr>
        <w:t>don’t think it is important to mention them.</w:t>
      </w:r>
    </w:p>
    <w:p w14:paraId="30F25A58" w14:textId="1FC181D7" w:rsidR="002E1B2A" w:rsidRPr="00AA6403" w:rsidRDefault="00D41DDA" w:rsidP="001461E7">
      <w:pPr>
        <w:rPr>
          <w:rPrChange w:id="391" w:author="Clara Fuchsman" w:date="2021-10-16T17:57:00Z">
            <w:rPr/>
          </w:rPrChange>
        </w:rPr>
      </w:pPr>
      <w:r w:rsidRPr="00AA6403">
        <w:rPr>
          <w:rPrChange w:id="392" w:author="Clara Fuchsman" w:date="2021-10-16T17:57:00Z">
            <w:rPr/>
          </w:rPrChange>
        </w:rPr>
        <w:t>The reviewer makes a great point, that DOC could have important effects on the midwater microbial community and this might result in in-situ production. Per the reviewer’s suggestion, we are not mentioning this in the introduction.</w:t>
      </w:r>
    </w:p>
    <w:p w14:paraId="19D411B7" w14:textId="77777777" w:rsidR="001461E7" w:rsidRPr="00AA6403" w:rsidRDefault="001461E7" w:rsidP="001461E7">
      <w:pPr>
        <w:rPr>
          <w:color w:val="FF0000"/>
          <w:rPrChange w:id="393" w:author="Clara Fuchsman" w:date="2021-10-16T17:57:00Z">
            <w:rPr>
              <w:color w:val="FF0000"/>
            </w:rPr>
          </w:rPrChange>
        </w:rPr>
      </w:pPr>
      <w:r w:rsidRPr="00AA6403">
        <w:rPr>
          <w:color w:val="FF0000"/>
          <w:rPrChange w:id="394" w:author="Clara Fuchsman" w:date="2021-10-16T17:57:00Z">
            <w:rPr>
              <w:color w:val="FF0000"/>
            </w:rPr>
          </w:rPrChange>
        </w:rPr>
        <w:lastRenderedPageBreak/>
        <w:t>The flow of ideas in the introduction are not smooth. You need a sentence or two to transition between</w:t>
      </w:r>
    </w:p>
    <w:p w14:paraId="77B869BA" w14:textId="77777777" w:rsidR="001461E7" w:rsidRPr="00AA6403" w:rsidRDefault="001461E7" w:rsidP="001461E7">
      <w:pPr>
        <w:rPr>
          <w:color w:val="FF0000"/>
          <w:rPrChange w:id="395" w:author="Clara Fuchsman" w:date="2021-10-16T17:57:00Z">
            <w:rPr>
              <w:color w:val="FF0000"/>
            </w:rPr>
          </w:rPrChange>
        </w:rPr>
      </w:pPr>
      <w:r w:rsidRPr="00AA6403">
        <w:rPr>
          <w:color w:val="FF0000"/>
          <w:rPrChange w:id="396" w:author="Clara Fuchsman" w:date="2021-10-16T17:57:00Z">
            <w:rPr>
              <w:color w:val="FF0000"/>
            </w:rPr>
          </w:rPrChange>
        </w:rPr>
        <w:t>Line 77-78 about the effect of low O2 on zooplankton. There is an understanding that super low oxygen</w:t>
      </w:r>
    </w:p>
    <w:p w14:paraId="78BCF303" w14:textId="77777777" w:rsidR="001461E7" w:rsidRPr="00AA6403" w:rsidRDefault="001461E7" w:rsidP="001461E7">
      <w:pPr>
        <w:rPr>
          <w:color w:val="FF0000"/>
          <w:rPrChange w:id="397" w:author="Clara Fuchsman" w:date="2021-10-16T17:57:00Z">
            <w:rPr>
              <w:color w:val="FF0000"/>
            </w:rPr>
          </w:rPrChange>
        </w:rPr>
      </w:pPr>
      <w:r w:rsidRPr="00AA6403">
        <w:rPr>
          <w:color w:val="FF0000"/>
          <w:rPrChange w:id="398" w:author="Clara Fuchsman" w:date="2021-10-16T17:57:00Z">
            <w:rPr>
              <w:color w:val="FF0000"/>
            </w:rPr>
          </w:rPrChange>
        </w:rPr>
        <w:t>changes the vertical migration depth and also the rate of physiology of the organisms. Look in Seibel</w:t>
      </w:r>
    </w:p>
    <w:p w14:paraId="03C3B068" w14:textId="77777777" w:rsidR="001461E7" w:rsidRPr="00AA6403" w:rsidRDefault="001461E7" w:rsidP="001461E7">
      <w:pPr>
        <w:rPr>
          <w:color w:val="FF0000"/>
          <w:rPrChange w:id="399" w:author="Clara Fuchsman" w:date="2021-10-16T17:57:00Z">
            <w:rPr>
              <w:color w:val="FF0000"/>
            </w:rPr>
          </w:rPrChange>
        </w:rPr>
      </w:pPr>
      <w:r w:rsidRPr="00AA6403">
        <w:rPr>
          <w:color w:val="FF0000"/>
          <w:rPrChange w:id="400" w:author="Clara Fuchsman" w:date="2021-10-16T17:57:00Z">
            <w:rPr>
              <w:color w:val="FF0000"/>
            </w:rPr>
          </w:rPrChange>
        </w:rPr>
        <w:t>2011 for a fast review with good references and use the Bianchi paper about acoustics + midwater for</w:t>
      </w:r>
    </w:p>
    <w:p w14:paraId="05533211" w14:textId="77777777" w:rsidR="001461E7" w:rsidRPr="00AA6403" w:rsidRDefault="001461E7" w:rsidP="001461E7">
      <w:pPr>
        <w:rPr>
          <w:color w:val="FF0000"/>
          <w:rPrChange w:id="401" w:author="Clara Fuchsman" w:date="2021-10-16T17:57:00Z">
            <w:rPr>
              <w:color w:val="FF0000"/>
            </w:rPr>
          </w:rPrChange>
        </w:rPr>
      </w:pPr>
      <w:r w:rsidRPr="00AA6403">
        <w:rPr>
          <w:color w:val="FF0000"/>
          <w:rPrChange w:id="402" w:author="Clara Fuchsman" w:date="2021-10-16T17:57:00Z">
            <w:rPr>
              <w:color w:val="FF0000"/>
            </w:rPr>
          </w:rPrChange>
        </w:rPr>
        <w:t>the biogeography of DVM. Then maybe also a line later about how the physiology of the microbes is</w:t>
      </w:r>
    </w:p>
    <w:p w14:paraId="63B47710" w14:textId="12FABBFC" w:rsidR="001461E7" w:rsidRPr="00AA6403" w:rsidRDefault="001461E7" w:rsidP="001461E7">
      <w:pPr>
        <w:rPr>
          <w:color w:val="FF0000"/>
          <w:rPrChange w:id="403" w:author="Clara Fuchsman" w:date="2021-10-16T17:57:00Z">
            <w:rPr>
              <w:color w:val="FF0000"/>
            </w:rPr>
          </w:rPrChange>
        </w:rPr>
      </w:pPr>
      <w:r w:rsidRPr="00AA6403">
        <w:rPr>
          <w:color w:val="FF0000"/>
          <w:rPrChange w:id="404" w:author="Clara Fuchsman" w:date="2021-10-16T17:57:00Z">
            <w:rPr>
              <w:color w:val="FF0000"/>
            </w:rPr>
          </w:rPrChange>
        </w:rPr>
        <w:t>modified. Alternatively move the zooplankton paragraph later (to after line 93??)</w:t>
      </w:r>
    </w:p>
    <w:p w14:paraId="380A6294" w14:textId="143C3F24" w:rsidR="00630B35" w:rsidRPr="00AA6403" w:rsidRDefault="00630B35" w:rsidP="001461E7">
      <w:pPr>
        <w:rPr>
          <w:color w:val="FF0000"/>
          <w:rPrChange w:id="405" w:author="Clara Fuchsman" w:date="2021-10-16T17:57:00Z">
            <w:rPr>
              <w:color w:val="FF0000"/>
            </w:rPr>
          </w:rPrChange>
        </w:rPr>
      </w:pPr>
      <w:r w:rsidRPr="00AA6403">
        <w:rPr>
          <w:rPrChange w:id="406" w:author="Clara Fuchsman" w:date="2021-10-16T17:57:00Z">
            <w:rPr/>
          </w:rPrChange>
        </w:rPr>
        <w:t xml:space="preserve">We thank the reviewer for </w:t>
      </w:r>
      <w:r w:rsidR="00D41DDA" w:rsidRPr="00AA6403">
        <w:rPr>
          <w:rPrChange w:id="407" w:author="Clara Fuchsman" w:date="2021-10-16T17:57:00Z">
            <w:rPr/>
          </w:rPrChange>
        </w:rPr>
        <w:t>the</w:t>
      </w:r>
      <w:r w:rsidRPr="00AA6403">
        <w:rPr>
          <w:rPrChange w:id="408" w:author="Clara Fuchsman" w:date="2021-10-16T17:57:00Z">
            <w:rPr/>
          </w:rPrChange>
        </w:rPr>
        <w:t xml:space="preserve"> suggestions about improving the flow of the paper. We have added transition statements and relocated the paragraph about zooplankton as suggested.</w:t>
      </w:r>
    </w:p>
    <w:p w14:paraId="1D488631" w14:textId="77777777" w:rsidR="001461E7" w:rsidRPr="00AA6403" w:rsidRDefault="001461E7" w:rsidP="001461E7">
      <w:pPr>
        <w:rPr>
          <w:color w:val="FF0000"/>
          <w:rPrChange w:id="409" w:author="Clara Fuchsman" w:date="2021-10-16T17:57:00Z">
            <w:rPr>
              <w:color w:val="FF0000"/>
            </w:rPr>
          </w:rPrChange>
        </w:rPr>
      </w:pPr>
      <w:r w:rsidRPr="00AA6403">
        <w:rPr>
          <w:color w:val="FF0000"/>
          <w:rPrChange w:id="410" w:author="Clara Fuchsman" w:date="2021-10-16T17:57:00Z">
            <w:rPr>
              <w:color w:val="FF0000"/>
            </w:rPr>
          </w:rPrChange>
        </w:rPr>
        <w:t>I would suggest structuring the hypotheses differently. I think they are better presented as patterns of</w:t>
      </w:r>
    </w:p>
    <w:p w14:paraId="0250D66D" w14:textId="77777777" w:rsidR="001461E7" w:rsidRPr="00AA6403" w:rsidRDefault="001461E7" w:rsidP="001461E7">
      <w:pPr>
        <w:rPr>
          <w:color w:val="FF0000"/>
          <w:rPrChange w:id="411" w:author="Clara Fuchsman" w:date="2021-10-16T17:57:00Z">
            <w:rPr>
              <w:color w:val="FF0000"/>
            </w:rPr>
          </w:rPrChange>
        </w:rPr>
      </w:pPr>
      <w:r w:rsidRPr="00AA6403">
        <w:rPr>
          <w:color w:val="FF0000"/>
          <w:rPrChange w:id="412" w:author="Clara Fuchsman" w:date="2021-10-16T17:57:00Z">
            <w:rPr>
              <w:color w:val="FF0000"/>
            </w:rPr>
          </w:rPrChange>
        </w:rPr>
        <w:t>particle transformation that can be modeled. For clarity, H2 needs to be restructured into what this</w:t>
      </w:r>
    </w:p>
    <w:p w14:paraId="723ED828" w14:textId="77777777" w:rsidR="001461E7" w:rsidRPr="00AA6403" w:rsidRDefault="001461E7" w:rsidP="001461E7">
      <w:pPr>
        <w:rPr>
          <w:color w:val="FF0000"/>
          <w:rPrChange w:id="413" w:author="Clara Fuchsman" w:date="2021-10-16T17:57:00Z">
            <w:rPr>
              <w:color w:val="FF0000"/>
            </w:rPr>
          </w:rPrChange>
        </w:rPr>
      </w:pPr>
      <w:r w:rsidRPr="00AA6403">
        <w:rPr>
          <w:color w:val="FF0000"/>
          <w:rPrChange w:id="414" w:author="Clara Fuchsman" w:date="2021-10-16T17:57:00Z">
            <w:rPr>
              <w:color w:val="FF0000"/>
            </w:rPr>
          </w:rPrChange>
        </w:rPr>
        <w:t>would look like from the particle perspective and then explain that pattern using the sentence</w:t>
      </w:r>
    </w:p>
    <w:p w14:paraId="6FF75816" w14:textId="77777777" w:rsidR="001461E7" w:rsidRPr="00AA6403" w:rsidRDefault="001461E7" w:rsidP="001461E7">
      <w:pPr>
        <w:rPr>
          <w:color w:val="FF0000"/>
          <w:rPrChange w:id="415" w:author="Clara Fuchsman" w:date="2021-10-16T17:57:00Z">
            <w:rPr>
              <w:color w:val="FF0000"/>
            </w:rPr>
          </w:rPrChange>
        </w:rPr>
      </w:pPr>
      <w:r w:rsidRPr="00AA6403">
        <w:rPr>
          <w:color w:val="FF0000"/>
          <w:rPrChange w:id="416" w:author="Clara Fuchsman" w:date="2021-10-16T17:57:00Z">
            <w:rPr>
              <w:color w:val="FF0000"/>
            </w:rPr>
          </w:rPrChange>
        </w:rPr>
        <w:t>“</w:t>
      </w:r>
      <w:proofErr w:type="gramStart"/>
      <w:r w:rsidRPr="00AA6403">
        <w:rPr>
          <w:color w:val="FF0000"/>
          <w:rPrChange w:id="417" w:author="Clara Fuchsman" w:date="2021-10-16T17:57:00Z">
            <w:rPr>
              <w:color w:val="FF0000"/>
            </w:rPr>
          </w:rPrChange>
        </w:rPr>
        <w:t>disaggregation</w:t>
      </w:r>
      <w:proofErr w:type="gramEnd"/>
      <w:r w:rsidRPr="00AA6403">
        <w:rPr>
          <w:color w:val="FF0000"/>
          <w:rPrChange w:id="418" w:author="Clara Fuchsman" w:date="2021-10-16T17:57:00Z">
            <w:rPr>
              <w:color w:val="FF0000"/>
            </w:rPr>
          </w:rPrChange>
        </w:rPr>
        <w:t xml:space="preserve"> by zooplankton….” With the clarification that this occurs since they may be less</w:t>
      </w:r>
    </w:p>
    <w:p w14:paraId="7EFB47F0" w14:textId="77777777" w:rsidR="001461E7" w:rsidRPr="00AA6403" w:rsidRDefault="001461E7" w:rsidP="001461E7">
      <w:pPr>
        <w:rPr>
          <w:color w:val="FF0000"/>
          <w:rPrChange w:id="419" w:author="Clara Fuchsman" w:date="2021-10-16T17:57:00Z">
            <w:rPr>
              <w:color w:val="FF0000"/>
            </w:rPr>
          </w:rPrChange>
        </w:rPr>
      </w:pPr>
      <w:r w:rsidRPr="00AA6403">
        <w:rPr>
          <w:color w:val="FF0000"/>
          <w:rPrChange w:id="420" w:author="Clara Fuchsman" w:date="2021-10-16T17:57:00Z">
            <w:rPr>
              <w:color w:val="FF0000"/>
            </w:rPr>
          </w:rPrChange>
        </w:rPr>
        <w:t>abundant or have slower physiological rates. Additionally – is there a way to distinguish between the H2</w:t>
      </w:r>
    </w:p>
    <w:p w14:paraId="0903BD73" w14:textId="6F240E9D" w:rsidR="001461E7" w:rsidRPr="00AA6403" w:rsidRDefault="001461E7" w:rsidP="001461E7">
      <w:pPr>
        <w:rPr>
          <w:color w:val="FF0000"/>
          <w:rPrChange w:id="421" w:author="Clara Fuchsman" w:date="2021-10-16T17:57:00Z">
            <w:rPr>
              <w:color w:val="FF0000"/>
            </w:rPr>
          </w:rPrChange>
        </w:rPr>
      </w:pPr>
      <w:r w:rsidRPr="00AA6403">
        <w:rPr>
          <w:color w:val="FF0000"/>
          <w:rPrChange w:id="422" w:author="Clara Fuchsman" w:date="2021-10-16T17:57:00Z">
            <w:rPr>
              <w:color w:val="FF0000"/>
            </w:rPr>
          </w:rPrChange>
        </w:rPr>
        <w:t>an H3 particle transformation profiles (L137)?</w:t>
      </w:r>
    </w:p>
    <w:p w14:paraId="55518064" w14:textId="12AE7093" w:rsidR="00630B35" w:rsidRPr="00AA6403" w:rsidRDefault="00630B35" w:rsidP="001461E7">
      <w:pPr>
        <w:rPr>
          <w:rPrChange w:id="423" w:author="Clara Fuchsman" w:date="2021-10-16T17:57:00Z">
            <w:rPr/>
          </w:rPrChange>
        </w:rPr>
      </w:pPr>
      <w:r w:rsidRPr="00AA6403">
        <w:rPr>
          <w:rPrChange w:id="424" w:author="Clara Fuchsman" w:date="2021-10-16T17:57:00Z">
            <w:rPr/>
          </w:rPrChange>
        </w:rPr>
        <w:t xml:space="preserve">The reviewer makes a good point here. We have rephrased H2 as suggested, and pointed out that </w:t>
      </w:r>
      <w:r w:rsidR="004E29D6" w:rsidRPr="00AA6403">
        <w:rPr>
          <w:rPrChange w:id="425" w:author="Clara Fuchsman" w:date="2021-10-16T17:57:00Z">
            <w:rPr/>
          </w:rPrChange>
        </w:rPr>
        <w:t>H2 implies a flatter particle size distribution with fewer small particles than H3.</w:t>
      </w:r>
    </w:p>
    <w:p w14:paraId="71DA96D8" w14:textId="37D8CB44" w:rsidR="008E14E3" w:rsidRPr="00AA6403" w:rsidRDefault="008E14E3" w:rsidP="001461E7">
      <w:pPr>
        <w:rPr>
          <w:rPrChange w:id="426" w:author="Clara Fuchsman" w:date="2021-10-16T17:57:00Z">
            <w:rPr/>
          </w:rPrChange>
        </w:rPr>
      </w:pPr>
    </w:p>
    <w:p w14:paraId="6F87909C" w14:textId="77777777" w:rsidR="001461E7" w:rsidRPr="00AA6403" w:rsidRDefault="001461E7" w:rsidP="001461E7">
      <w:pPr>
        <w:rPr>
          <w:color w:val="FF0000"/>
          <w:rPrChange w:id="427" w:author="Clara Fuchsman" w:date="2021-10-16T17:57:00Z">
            <w:rPr>
              <w:color w:val="FF0000"/>
            </w:rPr>
          </w:rPrChange>
        </w:rPr>
      </w:pPr>
      <w:r w:rsidRPr="00AA6403">
        <w:rPr>
          <w:color w:val="FF0000"/>
          <w:rPrChange w:id="428" w:author="Clara Fuchsman" w:date="2021-10-16T17:57:00Z">
            <w:rPr>
              <w:color w:val="FF0000"/>
            </w:rPr>
          </w:rPrChange>
        </w:rPr>
        <w:t>I would revisit the 3 questions you pose. You additionally address how your very low oxygen region</w:t>
      </w:r>
    </w:p>
    <w:p w14:paraId="3EC3947A" w14:textId="3B4AE32C" w:rsidR="001461E7" w:rsidRPr="00AA6403" w:rsidRDefault="001461E7" w:rsidP="001461E7">
      <w:pPr>
        <w:rPr>
          <w:color w:val="FF0000"/>
          <w:rPrChange w:id="429" w:author="Clara Fuchsman" w:date="2021-10-16T17:57:00Z">
            <w:rPr>
              <w:color w:val="FF0000"/>
            </w:rPr>
          </w:rPrChange>
        </w:rPr>
      </w:pPr>
      <w:r w:rsidRPr="00AA6403">
        <w:rPr>
          <w:color w:val="FF0000"/>
          <w:rPrChange w:id="430" w:author="Clara Fuchsman" w:date="2021-10-16T17:57:00Z">
            <w:rPr>
              <w:color w:val="FF0000"/>
            </w:rPr>
          </w:rPrChange>
        </w:rPr>
        <w:t>compares with more oxic regions. I might put Question B first.</w:t>
      </w:r>
    </w:p>
    <w:p w14:paraId="42F9E288" w14:textId="5D0BD378" w:rsidR="008E14E3" w:rsidRPr="00AA6403" w:rsidRDefault="00370071" w:rsidP="001461E7">
      <w:pPr>
        <w:rPr>
          <w:rPrChange w:id="431" w:author="Clara Fuchsman" w:date="2021-10-16T17:57:00Z">
            <w:rPr/>
          </w:rPrChange>
        </w:rPr>
      </w:pPr>
      <w:r w:rsidRPr="00AA6403">
        <w:rPr>
          <w:rPrChange w:id="432" w:author="Clara Fuchsman" w:date="2021-10-16T17:57:00Z">
            <w:rPr/>
          </w:rPrChange>
        </w:rPr>
        <w:t>Question B is first now! We’ve added a question about how our data compare to the oxic station</w:t>
      </w:r>
      <w:r w:rsidR="00BF4467" w:rsidRPr="00AA6403">
        <w:rPr>
          <w:rPrChange w:id="433" w:author="Clara Fuchsman" w:date="2021-10-16T17:57:00Z">
            <w:rPr/>
          </w:rPrChange>
        </w:rPr>
        <w:t>.</w:t>
      </w:r>
    </w:p>
    <w:p w14:paraId="7023E40F" w14:textId="77777777" w:rsidR="001461E7" w:rsidRPr="00AA6403" w:rsidRDefault="001461E7" w:rsidP="001461E7">
      <w:pPr>
        <w:rPr>
          <w:color w:val="FF0000"/>
          <w:rPrChange w:id="434" w:author="Clara Fuchsman" w:date="2021-10-16T17:57:00Z">
            <w:rPr>
              <w:color w:val="FF0000"/>
            </w:rPr>
          </w:rPrChange>
        </w:rPr>
      </w:pPr>
      <w:r w:rsidRPr="00AA6403">
        <w:rPr>
          <w:color w:val="FF0000"/>
          <w:rPrChange w:id="435" w:author="Clara Fuchsman" w:date="2021-10-16T17:57:00Z">
            <w:rPr>
              <w:color w:val="FF0000"/>
            </w:rPr>
          </w:rPrChange>
        </w:rPr>
        <w:t xml:space="preserve">Be explicit about the limitations of the UVP. What is the size range it is optimized for and what was </w:t>
      </w:r>
      <w:proofErr w:type="gramStart"/>
      <w:r w:rsidRPr="00AA6403">
        <w:rPr>
          <w:color w:val="FF0000"/>
          <w:rPrChange w:id="436" w:author="Clara Fuchsman" w:date="2021-10-16T17:57:00Z">
            <w:rPr>
              <w:color w:val="FF0000"/>
            </w:rPr>
          </w:rPrChange>
        </w:rPr>
        <w:t>the</w:t>
      </w:r>
      <w:proofErr w:type="gramEnd"/>
    </w:p>
    <w:p w14:paraId="5F5D3DB4" w14:textId="77777777" w:rsidR="00E840FA" w:rsidRPr="00AA6403" w:rsidRDefault="001461E7" w:rsidP="001461E7">
      <w:pPr>
        <w:rPr>
          <w:rPrChange w:id="437" w:author="Clara Fuchsman" w:date="2021-10-16T17:57:00Z">
            <w:rPr/>
          </w:rPrChange>
        </w:rPr>
      </w:pPr>
      <w:r w:rsidRPr="00AA6403">
        <w:rPr>
          <w:color w:val="FF0000"/>
          <w:rPrChange w:id="438" w:author="Clara Fuchsman" w:date="2021-10-16T17:57:00Z">
            <w:rPr>
              <w:color w:val="FF0000"/>
            </w:rPr>
          </w:rPrChange>
        </w:rPr>
        <w:t>range you included (methods</w:t>
      </w:r>
      <w:r w:rsidRPr="00AA6403">
        <w:rPr>
          <w:rPrChange w:id="439" w:author="Clara Fuchsman" w:date="2021-10-16T17:57:00Z">
            <w:rPr/>
          </w:rPrChange>
        </w:rPr>
        <w:t xml:space="preserve">). </w:t>
      </w:r>
    </w:p>
    <w:p w14:paraId="151A4D1F" w14:textId="31C58385" w:rsidR="00E840FA" w:rsidRPr="00AA6403" w:rsidRDefault="00E840FA" w:rsidP="001461E7">
      <w:pPr>
        <w:rPr>
          <w:rPrChange w:id="440" w:author="Clara Fuchsman" w:date="2021-10-16T17:57:00Z">
            <w:rPr/>
          </w:rPrChange>
        </w:rPr>
      </w:pPr>
      <w:r w:rsidRPr="00AA6403">
        <w:rPr>
          <w:rPrChange w:id="441" w:author="Clara Fuchsman" w:date="2021-10-16T17:57:00Z">
            <w:rPr/>
          </w:rPrChange>
        </w:rPr>
        <w:t xml:space="preserve">We have spelled out the theoretical range (60 </w:t>
      </w:r>
      <w:proofErr w:type="spellStart"/>
      <w:r w:rsidRPr="00AA6403">
        <w:rPr>
          <w:rPrChange w:id="442" w:author="Clara Fuchsman" w:date="2021-10-16T17:57:00Z">
            <w:rPr/>
          </w:rPrChange>
        </w:rPr>
        <w:t>μm</w:t>
      </w:r>
      <w:proofErr w:type="spellEnd"/>
      <w:r w:rsidR="009F5394" w:rsidRPr="00AA6403">
        <w:rPr>
          <w:rPrChange w:id="443" w:author="Clara Fuchsman" w:date="2021-10-16T17:57:00Z">
            <w:rPr/>
          </w:rPrChange>
        </w:rPr>
        <w:t xml:space="preserve"> and larger</w:t>
      </w:r>
      <w:r w:rsidR="006C1CCC" w:rsidRPr="00AA6403">
        <w:rPr>
          <w:rPrChange w:id="444" w:author="Clara Fuchsman" w:date="2021-10-16T17:57:00Z">
            <w:rPr/>
          </w:rPrChange>
        </w:rPr>
        <w:t xml:space="preserve"> --</w:t>
      </w:r>
      <w:r w:rsidR="009F5394" w:rsidRPr="00AA6403">
        <w:rPr>
          <w:rPrChange w:id="445" w:author="Clara Fuchsman" w:date="2021-10-16T17:57:00Z">
            <w:rPr/>
          </w:rPrChange>
        </w:rPr>
        <w:t xml:space="preserve"> in principle particles that take up the entire field of view of the camera could be seen</w:t>
      </w:r>
      <w:r w:rsidR="00AF0682" w:rsidRPr="00AA6403">
        <w:rPr>
          <w:rPrChange w:id="446" w:author="Clara Fuchsman" w:date="2021-10-16T17:57:00Z">
            <w:rPr/>
          </w:rPrChange>
        </w:rPr>
        <w:t>)</w:t>
      </w:r>
      <w:r w:rsidR="006C1CCC" w:rsidRPr="00AA6403">
        <w:rPr>
          <w:rPrChange w:id="447" w:author="Clara Fuchsman" w:date="2021-10-16T17:57:00Z">
            <w:rPr/>
          </w:rPrChange>
        </w:rPr>
        <w:t xml:space="preserve">. We also </w:t>
      </w:r>
      <w:commentRangeStart w:id="448"/>
      <w:r w:rsidR="006C1CCC" w:rsidRPr="00AA6403">
        <w:rPr>
          <w:rPrChange w:id="449" w:author="Clara Fuchsman" w:date="2021-10-16T17:57:00Z">
            <w:rPr/>
          </w:rPrChange>
        </w:rPr>
        <w:t>indic</w:t>
      </w:r>
      <w:ins w:id="450" w:author="Clara Fuchsman" w:date="2021-10-16T17:51:00Z">
        <w:r w:rsidR="00AA6403" w:rsidRPr="00AA6403">
          <w:rPr>
            <w:rPrChange w:id="451" w:author="Clara Fuchsman" w:date="2021-10-16T17:57:00Z">
              <w:rPr/>
            </w:rPrChange>
          </w:rPr>
          <w:t>a</w:t>
        </w:r>
      </w:ins>
      <w:r w:rsidR="006C1CCC" w:rsidRPr="00AA6403">
        <w:rPr>
          <w:rPrChange w:id="452" w:author="Clara Fuchsman" w:date="2021-10-16T17:57:00Z">
            <w:rPr/>
          </w:rPrChange>
        </w:rPr>
        <w:t>te</w:t>
      </w:r>
      <w:commentRangeEnd w:id="448"/>
      <w:r w:rsidR="00AA6403" w:rsidRPr="00AA6403">
        <w:rPr>
          <w:rStyle w:val="CommentReference"/>
          <w:sz w:val="22"/>
          <w:szCs w:val="22"/>
          <w:rPrChange w:id="453" w:author="Clara Fuchsman" w:date="2021-10-16T17:57:00Z">
            <w:rPr>
              <w:rStyle w:val="CommentReference"/>
            </w:rPr>
          </w:rPrChange>
        </w:rPr>
        <w:commentReference w:id="448"/>
      </w:r>
      <w:r w:rsidR="006C1CCC" w:rsidRPr="00AA6403">
        <w:t xml:space="preserve"> that</w:t>
      </w:r>
      <w:commentRangeStart w:id="454"/>
      <w:r w:rsidR="006C1CCC" w:rsidRPr="00AA6403">
        <w:t xml:space="preserve"> </w:t>
      </w:r>
      <w:commentRangeEnd w:id="454"/>
      <w:r w:rsidR="00AA6403" w:rsidRPr="00AA6403">
        <w:rPr>
          <w:rStyle w:val="CommentReference"/>
          <w:sz w:val="22"/>
          <w:szCs w:val="22"/>
          <w:rPrChange w:id="455" w:author="Clara Fuchsman" w:date="2021-10-16T17:57:00Z">
            <w:rPr>
              <w:rStyle w:val="CommentReference"/>
            </w:rPr>
          </w:rPrChange>
        </w:rPr>
        <w:commentReference w:id="454"/>
      </w:r>
      <w:del w:id="456" w:author="Clara Fuchsman" w:date="2021-10-16T17:52:00Z">
        <w:r w:rsidR="00AF0682" w:rsidRPr="00AA6403" w:rsidDel="00AA6403">
          <w:rPr>
            <w:rPrChange w:id="457" w:author="Clara Fuchsman" w:date="2021-10-16T17:57:00Z">
              <w:rPr/>
            </w:rPrChange>
          </w:rPr>
          <w:delText xml:space="preserve"> </w:delText>
        </w:r>
      </w:del>
      <w:r w:rsidR="00AF0682" w:rsidRPr="00AA6403">
        <w:rPr>
          <w:rPrChange w:id="458" w:author="Clara Fuchsman" w:date="2021-10-16T17:57:00Z">
            <w:rPr/>
          </w:rPrChange>
        </w:rPr>
        <w:t xml:space="preserve">we actually focus only on the 100um and larger range, with the upper bound of particles considered a function of their </w:t>
      </w:r>
      <w:r w:rsidR="006C1CCC" w:rsidRPr="00AA6403">
        <w:rPr>
          <w:rPrChange w:id="459" w:author="Clara Fuchsman" w:date="2021-10-16T17:57:00Z">
            <w:rPr/>
          </w:rPrChange>
        </w:rPr>
        <w:t>scarcity</w:t>
      </w:r>
      <w:r w:rsidR="00AF0682" w:rsidRPr="00AA6403">
        <w:rPr>
          <w:rPrChange w:id="460" w:author="Clara Fuchsman" w:date="2021-10-16T17:57:00Z">
            <w:rPr/>
          </w:rPrChange>
        </w:rPr>
        <w:t xml:space="preserve">. We now explicitly indicate that we did not truncate an “upper bound” for our particles in this analysis, because our negative </w:t>
      </w:r>
      <w:proofErr w:type="gramStart"/>
      <w:r w:rsidR="00AF0682" w:rsidRPr="00AA6403">
        <w:rPr>
          <w:rPrChange w:id="461" w:author="Clara Fuchsman" w:date="2021-10-16T17:57:00Z">
            <w:rPr/>
          </w:rPrChange>
        </w:rPr>
        <w:t>binomial based</w:t>
      </w:r>
      <w:proofErr w:type="gramEnd"/>
      <w:r w:rsidR="00AF0682" w:rsidRPr="00AA6403">
        <w:rPr>
          <w:rPrChange w:id="462" w:author="Clara Fuchsman" w:date="2021-10-16T17:57:00Z">
            <w:rPr/>
          </w:rPrChange>
        </w:rPr>
        <w:t xml:space="preserve"> statistics are robust to </w:t>
      </w:r>
      <w:r w:rsidR="006C1CCC" w:rsidRPr="00AA6403">
        <w:rPr>
          <w:rPrChange w:id="463" w:author="Clara Fuchsman" w:date="2021-10-16T17:57:00Z">
            <w:rPr/>
          </w:rPrChange>
        </w:rPr>
        <w:t>under sampling</w:t>
      </w:r>
      <w:r w:rsidR="00AF0682" w:rsidRPr="00AA6403">
        <w:rPr>
          <w:rPrChange w:id="464" w:author="Clara Fuchsman" w:date="2021-10-16T17:57:00Z">
            <w:rPr/>
          </w:rPrChange>
        </w:rPr>
        <w:t xml:space="preserve"> of large particles.</w:t>
      </w:r>
      <w:r w:rsidRPr="00AA6403">
        <w:rPr>
          <w:rPrChange w:id="465" w:author="Clara Fuchsman" w:date="2021-10-16T17:57:00Z">
            <w:rPr/>
          </w:rPrChange>
        </w:rPr>
        <w:t xml:space="preserve"> </w:t>
      </w:r>
      <w:r w:rsidR="00514330" w:rsidRPr="00AA6403">
        <w:rPr>
          <w:rPrChange w:id="466" w:author="Clara Fuchsman" w:date="2021-10-16T17:57:00Z">
            <w:rPr/>
          </w:rPrChange>
        </w:rPr>
        <w:t xml:space="preserve"> </w:t>
      </w:r>
    </w:p>
    <w:p w14:paraId="0FDF9EF0" w14:textId="10E1274B" w:rsidR="00514330" w:rsidRPr="00AA6403" w:rsidRDefault="00514330" w:rsidP="001461E7">
      <w:pPr>
        <w:rPr>
          <w:rPrChange w:id="467" w:author="Clara Fuchsman" w:date="2021-10-16T17:57:00Z">
            <w:rPr/>
          </w:rPrChange>
        </w:rPr>
      </w:pPr>
    </w:p>
    <w:p w14:paraId="28AD3460" w14:textId="65FD81C5" w:rsidR="00514330" w:rsidRPr="00AA6403" w:rsidRDefault="00514330" w:rsidP="001461E7">
      <w:pPr>
        <w:rPr>
          <w:rPrChange w:id="468" w:author="Clara Fuchsman" w:date="2021-10-16T17:57:00Z">
            <w:rPr/>
          </w:rPrChange>
        </w:rPr>
      </w:pPr>
      <w:r w:rsidRPr="00AA6403">
        <w:rPr>
          <w:rPrChange w:id="469" w:author="Clara Fuchsman" w:date="2021-10-16T17:57:00Z">
            <w:rPr/>
          </w:rPrChange>
        </w:rPr>
        <w:t>We write in the Particle Size measurements section</w:t>
      </w:r>
    </w:p>
    <w:p w14:paraId="49684386" w14:textId="37582E9D" w:rsidR="00514330" w:rsidRPr="00AA6403" w:rsidRDefault="00514330" w:rsidP="001461E7">
      <w:pPr>
        <w:rPr>
          <w:rPrChange w:id="470" w:author="Clara Fuchsman" w:date="2021-10-16T17:57:00Z">
            <w:rPr/>
          </w:rPrChange>
        </w:rPr>
      </w:pPr>
      <w:r w:rsidRPr="00AA6403">
        <w:rPr>
          <w:rPrChange w:id="471" w:author="Clara Fuchsman" w:date="2021-10-16T17:57:00Z">
            <w:rPr/>
          </w:rPrChange>
        </w:rPr>
        <w:t xml:space="preserve">“The instrument is capable of observing smaller particles (down to 60 </w:t>
      </w:r>
      <w:proofErr w:type="spellStart"/>
      <w:r w:rsidRPr="00AA6403">
        <w:rPr>
          <w:rPrChange w:id="472" w:author="Clara Fuchsman" w:date="2021-10-16T17:57:00Z">
            <w:rPr/>
          </w:rPrChange>
        </w:rPr>
        <w:t>μm</w:t>
      </w:r>
      <w:proofErr w:type="spellEnd"/>
      <w:r w:rsidRPr="00AA6403">
        <w:rPr>
          <w:rPrChange w:id="473" w:author="Clara Fuchsman" w:date="2021-10-16T17:57:00Z">
            <w:rPr/>
          </w:rPrChange>
        </w:rPr>
        <w:t xml:space="preserve">), but these tend to be </w:t>
      </w:r>
      <w:commentRangeStart w:id="474"/>
      <w:del w:id="475" w:author="Clara Fuchsman" w:date="2021-10-16T17:52:00Z">
        <w:r w:rsidRPr="00AA6403" w:rsidDel="00AA6403">
          <w:rPr>
            <w:rPrChange w:id="476" w:author="Clara Fuchsman" w:date="2021-10-16T17:57:00Z">
              <w:rPr/>
            </w:rPrChange>
          </w:rPr>
          <w:delText xml:space="preserve">underestemated </w:delText>
        </w:r>
      </w:del>
      <w:ins w:id="477" w:author="Clara Fuchsman" w:date="2021-10-16T17:52:00Z">
        <w:r w:rsidR="00AA6403" w:rsidRPr="00AA6403">
          <w:rPr>
            <w:rPrChange w:id="478" w:author="Clara Fuchsman" w:date="2021-10-16T17:57:00Z">
              <w:rPr/>
            </w:rPrChange>
          </w:rPr>
          <w:t>underest</w:t>
        </w:r>
        <w:r w:rsidR="00AA6403" w:rsidRPr="00AA6403">
          <w:rPr>
            <w:rPrChange w:id="479" w:author="Clara Fuchsman" w:date="2021-10-16T17:57:00Z">
              <w:rPr/>
            </w:rPrChange>
          </w:rPr>
          <w:t>i</w:t>
        </w:r>
        <w:r w:rsidR="00AA6403" w:rsidRPr="00AA6403">
          <w:rPr>
            <w:rPrChange w:id="480" w:author="Clara Fuchsman" w:date="2021-10-16T17:57:00Z">
              <w:rPr/>
            </w:rPrChange>
          </w:rPr>
          <w:t xml:space="preserve">mated </w:t>
        </w:r>
        <w:commentRangeEnd w:id="474"/>
        <w:r w:rsidR="00AA6403" w:rsidRPr="00AA6403">
          <w:rPr>
            <w:rStyle w:val="CommentReference"/>
            <w:sz w:val="22"/>
            <w:szCs w:val="22"/>
            <w:rPrChange w:id="481" w:author="Clara Fuchsman" w:date="2021-10-16T17:57:00Z">
              <w:rPr>
                <w:rStyle w:val="CommentReference"/>
              </w:rPr>
            </w:rPrChange>
          </w:rPr>
          <w:commentReference w:id="474"/>
        </w:r>
      </w:ins>
      <w:r w:rsidRPr="00AA6403">
        <w:t>and so are excluded from the analys</w:t>
      </w:r>
      <w:r w:rsidRPr="00AA6403">
        <w:rPr>
          <w:rPrChange w:id="482" w:author="Clara Fuchsman" w:date="2021-10-16T17:57:00Z">
            <w:rPr/>
          </w:rPrChange>
        </w:rPr>
        <w:t xml:space="preserve">is. The instrument can in principle also measure larger particles (up to the field of view of the camera), though these tend to be scarce enough to be not </w:t>
      </w:r>
      <w:r w:rsidRPr="00AA6403">
        <w:rPr>
          <w:rPrChange w:id="483" w:author="Clara Fuchsman" w:date="2021-10-16T17:57:00Z">
            <w:rPr/>
          </w:rPrChange>
        </w:rPr>
        <w:lastRenderedPageBreak/>
        <w:t>detected. In this paper, we do not have an upper size cut-off for our analysis and rather implement statistics that are robust to non-detection of scarce large particles (section 5.5.1)”</w:t>
      </w:r>
    </w:p>
    <w:p w14:paraId="2BF10830" w14:textId="1E8951F8" w:rsidR="001461E7" w:rsidRPr="00AA6403" w:rsidRDefault="001461E7" w:rsidP="001461E7">
      <w:pPr>
        <w:rPr>
          <w:color w:val="FF0000"/>
          <w:rPrChange w:id="484" w:author="Clara Fuchsman" w:date="2021-10-16T17:57:00Z">
            <w:rPr>
              <w:color w:val="FF0000"/>
            </w:rPr>
          </w:rPrChange>
        </w:rPr>
      </w:pPr>
      <w:r w:rsidRPr="00AA6403">
        <w:rPr>
          <w:color w:val="FF0000"/>
          <w:rPrChange w:id="485" w:author="Clara Fuchsman" w:date="2021-10-16T17:57:00Z">
            <w:rPr>
              <w:color w:val="FF0000"/>
            </w:rPr>
          </w:rPrChange>
        </w:rPr>
        <w:t>Additionally, although 5% of the particles are identified as zooplankton,</w:t>
      </w:r>
    </w:p>
    <w:p w14:paraId="58D3F346" w14:textId="77777777" w:rsidR="001461E7" w:rsidRPr="00AA6403" w:rsidRDefault="001461E7" w:rsidP="001461E7">
      <w:pPr>
        <w:rPr>
          <w:color w:val="FF0000"/>
          <w:rPrChange w:id="486" w:author="Clara Fuchsman" w:date="2021-10-16T17:57:00Z">
            <w:rPr>
              <w:color w:val="FF0000"/>
            </w:rPr>
          </w:rPrChange>
        </w:rPr>
      </w:pPr>
      <w:r w:rsidRPr="00AA6403">
        <w:rPr>
          <w:color w:val="FF0000"/>
          <w:rPrChange w:id="487" w:author="Clara Fuchsman" w:date="2021-10-16T17:57:00Z">
            <w:rPr>
              <w:color w:val="FF0000"/>
            </w:rPr>
          </w:rPrChange>
        </w:rPr>
        <w:t>they are likely not normally distributed across the dataset (they are going to be skewed to the larger end</w:t>
      </w:r>
    </w:p>
    <w:p w14:paraId="62602C1D" w14:textId="24DE7000" w:rsidR="00E840FA" w:rsidRPr="00AA6403" w:rsidRDefault="001461E7" w:rsidP="001461E7">
      <w:pPr>
        <w:rPr>
          <w:color w:val="FF0000"/>
          <w:rPrChange w:id="488" w:author="Clara Fuchsman" w:date="2021-10-16T17:57:00Z">
            <w:rPr>
              <w:color w:val="FF0000"/>
            </w:rPr>
          </w:rPrChange>
        </w:rPr>
      </w:pPr>
      <w:r w:rsidRPr="00AA6403">
        <w:rPr>
          <w:color w:val="FF0000"/>
          <w:rPrChange w:id="489" w:author="Clara Fuchsman" w:date="2021-10-16T17:57:00Z">
            <w:rPr>
              <w:color w:val="FF0000"/>
            </w:rPr>
          </w:rPrChange>
        </w:rPr>
        <w:t>of the size spectra).</w:t>
      </w:r>
    </w:p>
    <w:p w14:paraId="047B7337" w14:textId="1D1FDE55" w:rsidR="00AF0682" w:rsidRPr="00AA6403" w:rsidRDefault="00AF0682" w:rsidP="001461E7">
      <w:pPr>
        <w:rPr>
          <w:rPrChange w:id="490" w:author="Clara Fuchsman" w:date="2021-10-16T17:57:00Z">
            <w:rPr/>
          </w:rPrChange>
        </w:rPr>
      </w:pPr>
    </w:p>
    <w:p w14:paraId="5628BC77" w14:textId="69F7CC29" w:rsidR="001461E7" w:rsidRPr="00AA6403" w:rsidRDefault="001461E7" w:rsidP="001461E7">
      <w:pPr>
        <w:rPr>
          <w:color w:val="FF0000"/>
          <w:rPrChange w:id="491" w:author="Clara Fuchsman" w:date="2021-10-16T17:57:00Z">
            <w:rPr>
              <w:color w:val="FF0000"/>
            </w:rPr>
          </w:rPrChange>
        </w:rPr>
      </w:pPr>
      <w:r w:rsidRPr="00AA6403">
        <w:rPr>
          <w:color w:val="FF0000"/>
          <w:rPrChange w:id="492" w:author="Clara Fuchsman" w:date="2021-10-16T17:57:00Z">
            <w:rPr>
              <w:color w:val="FF0000"/>
            </w:rPr>
          </w:rPrChange>
        </w:rPr>
        <w:t xml:space="preserve"> I would actually consider excluding the zooplankton from the dataset because the</w:t>
      </w:r>
    </w:p>
    <w:p w14:paraId="73D2FA9E" w14:textId="77777777" w:rsidR="001461E7" w:rsidRPr="00AA6403" w:rsidRDefault="001461E7" w:rsidP="001461E7">
      <w:pPr>
        <w:rPr>
          <w:color w:val="FF0000"/>
          <w:rPrChange w:id="493" w:author="Clara Fuchsman" w:date="2021-10-16T17:57:00Z">
            <w:rPr>
              <w:color w:val="FF0000"/>
            </w:rPr>
          </w:rPrChange>
        </w:rPr>
      </w:pPr>
      <w:r w:rsidRPr="00AA6403">
        <w:rPr>
          <w:color w:val="FF0000"/>
          <w:rPrChange w:id="494" w:author="Clara Fuchsman" w:date="2021-10-16T17:57:00Z">
            <w:rPr>
              <w:color w:val="FF0000"/>
            </w:rPr>
          </w:rPrChange>
        </w:rPr>
        <w:t>behaviors of the larger organisms WILL have a diel vertically migratory component that could modify</w:t>
      </w:r>
    </w:p>
    <w:p w14:paraId="7FE573FC" w14:textId="77777777" w:rsidR="001461E7" w:rsidRPr="00AA6403" w:rsidRDefault="001461E7" w:rsidP="001461E7">
      <w:pPr>
        <w:rPr>
          <w:color w:val="FF0000"/>
          <w:rPrChange w:id="495" w:author="Clara Fuchsman" w:date="2021-10-16T17:57:00Z">
            <w:rPr>
              <w:color w:val="FF0000"/>
            </w:rPr>
          </w:rPrChange>
        </w:rPr>
      </w:pPr>
      <w:r w:rsidRPr="00AA6403">
        <w:rPr>
          <w:color w:val="FF0000"/>
          <w:rPrChange w:id="496" w:author="Clara Fuchsman" w:date="2021-10-16T17:57:00Z">
            <w:rPr>
              <w:color w:val="FF0000"/>
            </w:rPr>
          </w:rPrChange>
        </w:rPr>
        <w:t>statistical analyses of diel and depth associated patterns, and the smaller organisms don’t sink. This is</w:t>
      </w:r>
    </w:p>
    <w:p w14:paraId="209F7CAA" w14:textId="77777777" w:rsidR="001461E7" w:rsidRPr="00AA6403" w:rsidRDefault="001461E7" w:rsidP="001461E7">
      <w:pPr>
        <w:rPr>
          <w:color w:val="FF0000"/>
          <w:rPrChange w:id="497" w:author="Clara Fuchsman" w:date="2021-10-16T17:57:00Z">
            <w:rPr>
              <w:color w:val="FF0000"/>
            </w:rPr>
          </w:rPrChange>
        </w:rPr>
      </w:pPr>
      <w:r w:rsidRPr="00AA6403">
        <w:rPr>
          <w:color w:val="FF0000"/>
          <w:rPrChange w:id="498" w:author="Clara Fuchsman" w:date="2021-10-16T17:57:00Z">
            <w:rPr>
              <w:color w:val="FF0000"/>
            </w:rPr>
          </w:rPrChange>
        </w:rPr>
        <w:t>going to influence your particle size distribution calculations and your sinking speeds. This is mentioned</w:t>
      </w:r>
    </w:p>
    <w:p w14:paraId="217E51D0" w14:textId="77777777" w:rsidR="001461E7" w:rsidRPr="00AA6403" w:rsidRDefault="001461E7" w:rsidP="001461E7">
      <w:pPr>
        <w:rPr>
          <w:color w:val="FF0000"/>
          <w:rPrChange w:id="499" w:author="Clara Fuchsman" w:date="2021-10-16T17:57:00Z">
            <w:rPr>
              <w:color w:val="FF0000"/>
            </w:rPr>
          </w:rPrChange>
        </w:rPr>
      </w:pPr>
      <w:r w:rsidRPr="00AA6403">
        <w:rPr>
          <w:color w:val="FF0000"/>
          <w:rPrChange w:id="500" w:author="Clara Fuchsman" w:date="2021-10-16T17:57:00Z">
            <w:rPr>
              <w:color w:val="FF0000"/>
            </w:rPr>
          </w:rPrChange>
        </w:rPr>
        <w:t>in the discussion, but I wonder whether it would not be worth doing the analysis. Additionally, in the</w:t>
      </w:r>
    </w:p>
    <w:p w14:paraId="06155A0E" w14:textId="77777777" w:rsidR="001461E7" w:rsidRPr="00AA6403" w:rsidRDefault="001461E7" w:rsidP="001461E7">
      <w:pPr>
        <w:rPr>
          <w:color w:val="FF0000"/>
          <w:rPrChange w:id="501" w:author="Clara Fuchsman" w:date="2021-10-16T17:57:00Z">
            <w:rPr>
              <w:color w:val="FF0000"/>
            </w:rPr>
          </w:rPrChange>
        </w:rPr>
      </w:pPr>
      <w:r w:rsidRPr="00AA6403">
        <w:rPr>
          <w:color w:val="FF0000"/>
          <w:rPrChange w:id="502" w:author="Clara Fuchsman" w:date="2021-10-16T17:57:00Z">
            <w:rPr>
              <w:color w:val="FF0000"/>
            </w:rPr>
          </w:rPrChange>
        </w:rPr>
        <w:t>future directions section, the authors claim that since there are minimal diel and day-to-day variations</w:t>
      </w:r>
    </w:p>
    <w:p w14:paraId="7C2C751E" w14:textId="77777777" w:rsidR="001461E7" w:rsidRPr="00AA6403" w:rsidRDefault="001461E7" w:rsidP="001461E7">
      <w:pPr>
        <w:rPr>
          <w:color w:val="FF0000"/>
          <w:rPrChange w:id="503" w:author="Clara Fuchsman" w:date="2021-10-16T17:57:00Z">
            <w:rPr>
              <w:color w:val="FF0000"/>
            </w:rPr>
          </w:rPrChange>
        </w:rPr>
      </w:pPr>
      <w:r w:rsidRPr="00AA6403">
        <w:rPr>
          <w:color w:val="FF0000"/>
          <w:rPrChange w:id="504" w:author="Clara Fuchsman" w:date="2021-10-16T17:57:00Z">
            <w:rPr>
              <w:color w:val="FF0000"/>
            </w:rPr>
          </w:rPrChange>
        </w:rPr>
        <w:t>then we should use the same analysis going forward. I think going forward these analyses SHOULD be</w:t>
      </w:r>
    </w:p>
    <w:p w14:paraId="5095FC47" w14:textId="77777777" w:rsidR="001461E7" w:rsidRPr="00AA6403" w:rsidRDefault="001461E7" w:rsidP="001461E7">
      <w:pPr>
        <w:rPr>
          <w:color w:val="FF0000"/>
          <w:rPrChange w:id="505" w:author="Clara Fuchsman" w:date="2021-10-16T17:57:00Z">
            <w:rPr>
              <w:color w:val="FF0000"/>
            </w:rPr>
          </w:rPrChange>
        </w:rPr>
      </w:pPr>
      <w:r w:rsidRPr="00AA6403">
        <w:rPr>
          <w:color w:val="FF0000"/>
          <w:rPrChange w:id="506" w:author="Clara Fuchsman" w:date="2021-10-16T17:57:00Z">
            <w:rPr>
              <w:color w:val="FF0000"/>
            </w:rPr>
          </w:rPrChange>
        </w:rPr>
        <w:t>done all the time. I love them and I think they are a fantastic way to quantitatively analyzing what I hope</w:t>
      </w:r>
    </w:p>
    <w:p w14:paraId="24FC1DB7" w14:textId="77777777" w:rsidR="001461E7" w:rsidRPr="00AA6403" w:rsidRDefault="001461E7" w:rsidP="001461E7">
      <w:pPr>
        <w:rPr>
          <w:color w:val="FF0000"/>
          <w:rPrChange w:id="507" w:author="Clara Fuchsman" w:date="2021-10-16T17:57:00Z">
            <w:rPr>
              <w:color w:val="FF0000"/>
            </w:rPr>
          </w:rPrChange>
        </w:rPr>
      </w:pPr>
      <w:r w:rsidRPr="00AA6403">
        <w:rPr>
          <w:color w:val="FF0000"/>
          <w:rPrChange w:id="508" w:author="Clara Fuchsman" w:date="2021-10-16T17:57:00Z">
            <w:rPr>
              <w:color w:val="FF0000"/>
            </w:rPr>
          </w:rPrChange>
        </w:rPr>
        <w:t>to soon be abundant UVP data. I would, however, encourage the removal of zooplankton from the UVP</w:t>
      </w:r>
    </w:p>
    <w:p w14:paraId="770CBADC" w14:textId="77777777" w:rsidR="001461E7" w:rsidRPr="00AA6403" w:rsidRDefault="001461E7" w:rsidP="001461E7">
      <w:pPr>
        <w:rPr>
          <w:color w:val="FF0000"/>
          <w:rPrChange w:id="509" w:author="Clara Fuchsman" w:date="2021-10-16T17:57:00Z">
            <w:rPr>
              <w:color w:val="FF0000"/>
            </w:rPr>
          </w:rPrChange>
        </w:rPr>
      </w:pPr>
      <w:proofErr w:type="spellStart"/>
      <w:r w:rsidRPr="00AA6403">
        <w:rPr>
          <w:color w:val="FF0000"/>
          <w:rPrChange w:id="510" w:author="Clara Fuchsman" w:date="2021-10-16T17:57:00Z">
            <w:rPr>
              <w:color w:val="FF0000"/>
            </w:rPr>
          </w:rPrChange>
        </w:rPr>
        <w:t>datset</w:t>
      </w:r>
      <w:proofErr w:type="spellEnd"/>
      <w:r w:rsidRPr="00AA6403">
        <w:rPr>
          <w:color w:val="FF0000"/>
          <w:rPrChange w:id="511" w:author="Clara Fuchsman" w:date="2021-10-16T17:57:00Z">
            <w:rPr>
              <w:color w:val="FF0000"/>
            </w:rPr>
          </w:rPrChange>
        </w:rPr>
        <w:t xml:space="preserve"> in future work. I know this is annoying because it means that some minimal annotation must be</w:t>
      </w:r>
    </w:p>
    <w:p w14:paraId="3E6991C4" w14:textId="77777777" w:rsidR="001461E7" w:rsidRPr="00AA6403" w:rsidRDefault="001461E7" w:rsidP="001461E7">
      <w:pPr>
        <w:rPr>
          <w:color w:val="FF0000"/>
          <w:rPrChange w:id="512" w:author="Clara Fuchsman" w:date="2021-10-16T17:57:00Z">
            <w:rPr>
              <w:color w:val="FF0000"/>
            </w:rPr>
          </w:rPrChange>
        </w:rPr>
      </w:pPr>
      <w:r w:rsidRPr="00AA6403">
        <w:rPr>
          <w:color w:val="FF0000"/>
          <w:rPrChange w:id="513" w:author="Clara Fuchsman" w:date="2021-10-16T17:57:00Z">
            <w:rPr>
              <w:color w:val="FF0000"/>
            </w:rPr>
          </w:rPrChange>
        </w:rPr>
        <w:t>done on the datasets and that the step is time intensive and requires someone to know the difference</w:t>
      </w:r>
    </w:p>
    <w:p w14:paraId="7309F22E" w14:textId="77777777" w:rsidR="001461E7" w:rsidRPr="00AA6403" w:rsidRDefault="001461E7" w:rsidP="001461E7">
      <w:pPr>
        <w:rPr>
          <w:color w:val="FF0000"/>
          <w:rPrChange w:id="514" w:author="Clara Fuchsman" w:date="2021-10-16T17:57:00Z">
            <w:rPr>
              <w:color w:val="FF0000"/>
            </w:rPr>
          </w:rPrChange>
        </w:rPr>
      </w:pPr>
      <w:r w:rsidRPr="00AA6403">
        <w:rPr>
          <w:color w:val="FF0000"/>
          <w:rPrChange w:id="515" w:author="Clara Fuchsman" w:date="2021-10-16T17:57:00Z">
            <w:rPr>
              <w:color w:val="FF0000"/>
            </w:rPr>
          </w:rPrChange>
        </w:rPr>
        <w:t>between a copepod and a particle. Although machine predictions of the various types of particles is</w:t>
      </w:r>
    </w:p>
    <w:p w14:paraId="5F9CB0B7" w14:textId="77777777" w:rsidR="001461E7" w:rsidRPr="00AA6403" w:rsidRDefault="001461E7" w:rsidP="001461E7">
      <w:pPr>
        <w:rPr>
          <w:color w:val="FF0000"/>
          <w:rPrChange w:id="516" w:author="Clara Fuchsman" w:date="2021-10-16T17:57:00Z">
            <w:rPr>
              <w:color w:val="FF0000"/>
            </w:rPr>
          </w:rPrChange>
        </w:rPr>
      </w:pPr>
      <w:r w:rsidRPr="00AA6403">
        <w:rPr>
          <w:color w:val="FF0000"/>
          <w:rPrChange w:id="517" w:author="Clara Fuchsman" w:date="2021-10-16T17:57:00Z">
            <w:rPr>
              <w:color w:val="FF0000"/>
            </w:rPr>
          </w:rPrChange>
        </w:rPr>
        <w:t>notoriously tricky, sorting between “live and dead” is actually not as bad. And even if you have a 10%</w:t>
      </w:r>
    </w:p>
    <w:p w14:paraId="19344CCD" w14:textId="77777777" w:rsidR="001461E7" w:rsidRPr="00AA6403" w:rsidRDefault="001461E7" w:rsidP="001461E7">
      <w:pPr>
        <w:rPr>
          <w:color w:val="FF0000"/>
          <w:rPrChange w:id="518" w:author="Clara Fuchsman" w:date="2021-10-16T17:57:00Z">
            <w:rPr>
              <w:color w:val="FF0000"/>
            </w:rPr>
          </w:rPrChange>
        </w:rPr>
      </w:pPr>
      <w:r w:rsidRPr="00AA6403">
        <w:rPr>
          <w:color w:val="FF0000"/>
          <w:rPrChange w:id="519" w:author="Clara Fuchsman" w:date="2021-10-16T17:57:00Z">
            <w:rPr>
              <w:color w:val="FF0000"/>
            </w:rPr>
          </w:rPrChange>
        </w:rPr>
        <w:t>error rate, you still have done a decent job of removing the zooplankton. From my experience, the error</w:t>
      </w:r>
    </w:p>
    <w:p w14:paraId="067312AB" w14:textId="77777777" w:rsidR="001461E7" w:rsidRPr="00AA6403" w:rsidRDefault="001461E7" w:rsidP="001461E7">
      <w:pPr>
        <w:rPr>
          <w:color w:val="FF0000"/>
          <w:rPrChange w:id="520" w:author="Clara Fuchsman" w:date="2021-10-16T17:57:00Z">
            <w:rPr>
              <w:color w:val="FF0000"/>
            </w:rPr>
          </w:rPrChange>
        </w:rPr>
      </w:pPr>
      <w:r w:rsidRPr="00AA6403">
        <w:rPr>
          <w:color w:val="FF0000"/>
          <w:rPrChange w:id="521" w:author="Clara Fuchsman" w:date="2021-10-16T17:57:00Z">
            <w:rPr>
              <w:color w:val="FF0000"/>
            </w:rPr>
          </w:rPrChange>
        </w:rPr>
        <w:t>on live/dead sorting tends to be in the smaller size classes, and those are not the particles you need to</w:t>
      </w:r>
    </w:p>
    <w:p w14:paraId="079FD476" w14:textId="77777777" w:rsidR="001461E7" w:rsidRPr="00AA6403" w:rsidRDefault="001461E7" w:rsidP="001461E7">
      <w:pPr>
        <w:rPr>
          <w:color w:val="FF0000"/>
          <w:rPrChange w:id="522" w:author="Clara Fuchsman" w:date="2021-10-16T17:57:00Z">
            <w:rPr>
              <w:color w:val="FF0000"/>
            </w:rPr>
          </w:rPrChange>
        </w:rPr>
      </w:pPr>
      <w:r w:rsidRPr="00AA6403">
        <w:rPr>
          <w:color w:val="FF0000"/>
          <w:rPrChange w:id="523" w:author="Clara Fuchsman" w:date="2021-10-16T17:57:00Z">
            <w:rPr>
              <w:color w:val="FF0000"/>
            </w:rPr>
          </w:rPrChange>
        </w:rPr>
        <w:t xml:space="preserve">be worried about messing up your day/night characterization. Go ahead and suggest that everyone </w:t>
      </w:r>
      <w:proofErr w:type="gramStart"/>
      <w:r w:rsidRPr="00AA6403">
        <w:rPr>
          <w:color w:val="FF0000"/>
          <w:rPrChange w:id="524" w:author="Clara Fuchsman" w:date="2021-10-16T17:57:00Z">
            <w:rPr>
              <w:color w:val="FF0000"/>
            </w:rPr>
          </w:rPrChange>
        </w:rPr>
        <w:t>do</w:t>
      </w:r>
      <w:proofErr w:type="gramEnd"/>
    </w:p>
    <w:p w14:paraId="19A65809" w14:textId="77777777" w:rsidR="001461E7" w:rsidRPr="00AA6403" w:rsidRDefault="001461E7" w:rsidP="001461E7">
      <w:pPr>
        <w:rPr>
          <w:color w:val="FF0000"/>
          <w:rPrChange w:id="525" w:author="Clara Fuchsman" w:date="2021-10-16T17:57:00Z">
            <w:rPr>
              <w:color w:val="FF0000"/>
            </w:rPr>
          </w:rPrChange>
        </w:rPr>
      </w:pPr>
      <w:r w:rsidRPr="00AA6403">
        <w:rPr>
          <w:color w:val="FF0000"/>
          <w:rPrChange w:id="526" w:author="Clara Fuchsman" w:date="2021-10-16T17:57:00Z">
            <w:rPr>
              <w:color w:val="FF0000"/>
            </w:rPr>
          </w:rPrChange>
        </w:rPr>
        <w:t>this, but emphasize that if they chose not to it will be important to note the time of day (solar, since that</w:t>
      </w:r>
    </w:p>
    <w:p w14:paraId="1D8C0858" w14:textId="77777777" w:rsidR="001461E7" w:rsidRPr="00AA6403" w:rsidRDefault="001461E7" w:rsidP="001461E7">
      <w:pPr>
        <w:rPr>
          <w:color w:val="FF0000"/>
          <w:rPrChange w:id="527" w:author="Clara Fuchsman" w:date="2021-10-16T17:57:00Z">
            <w:rPr>
              <w:color w:val="FF0000"/>
            </w:rPr>
          </w:rPrChange>
        </w:rPr>
      </w:pPr>
      <w:r w:rsidRPr="00AA6403">
        <w:rPr>
          <w:color w:val="FF0000"/>
          <w:rPrChange w:id="528" w:author="Clara Fuchsman" w:date="2021-10-16T17:57:00Z">
            <w:rPr>
              <w:color w:val="FF0000"/>
            </w:rPr>
          </w:rPrChange>
        </w:rPr>
        <w:t>is what the zooplankton care about), and to consider how live migratory animals will matter (they likely</w:t>
      </w:r>
    </w:p>
    <w:p w14:paraId="2028DEDA" w14:textId="77777777" w:rsidR="001461E7" w:rsidRPr="00AA6403" w:rsidRDefault="001461E7" w:rsidP="001461E7">
      <w:pPr>
        <w:rPr>
          <w:color w:val="FF0000"/>
          <w:rPrChange w:id="529" w:author="Clara Fuchsman" w:date="2021-10-16T17:57:00Z">
            <w:rPr>
              <w:color w:val="FF0000"/>
            </w:rPr>
          </w:rPrChange>
        </w:rPr>
      </w:pPr>
      <w:r w:rsidRPr="00AA6403">
        <w:rPr>
          <w:color w:val="FF0000"/>
          <w:rPrChange w:id="530" w:author="Clara Fuchsman" w:date="2021-10-16T17:57:00Z">
            <w:rPr>
              <w:color w:val="FF0000"/>
            </w:rPr>
          </w:rPrChange>
        </w:rPr>
        <w:t>matter even more in other regions). Alternatively apply an upper bound on the size cutoff on the</w:t>
      </w:r>
    </w:p>
    <w:p w14:paraId="5AFA2497" w14:textId="0AAA65FE" w:rsidR="001461E7" w:rsidRPr="00AA6403" w:rsidRDefault="001461E7" w:rsidP="001461E7">
      <w:pPr>
        <w:rPr>
          <w:color w:val="FF0000"/>
          <w:rPrChange w:id="531" w:author="Clara Fuchsman" w:date="2021-10-16T17:57:00Z">
            <w:rPr>
              <w:color w:val="FF0000"/>
            </w:rPr>
          </w:rPrChange>
        </w:rPr>
      </w:pPr>
      <w:r w:rsidRPr="00AA6403">
        <w:rPr>
          <w:color w:val="FF0000"/>
          <w:rPrChange w:id="532" w:author="Clara Fuchsman" w:date="2021-10-16T17:57:00Z">
            <w:rPr>
              <w:color w:val="FF0000"/>
            </w:rPr>
          </w:rPrChange>
        </w:rPr>
        <w:t>dataset.</w:t>
      </w:r>
    </w:p>
    <w:p w14:paraId="461785D5" w14:textId="3E0E2643" w:rsidR="008E14E3" w:rsidRPr="00AA6403" w:rsidRDefault="00602CE5" w:rsidP="001461E7">
      <w:r w:rsidRPr="00AA6403">
        <w:rPr>
          <w:rPrChange w:id="533" w:author="Clara Fuchsman" w:date="2021-10-16T17:57:00Z">
            <w:rPr/>
          </w:rPrChange>
        </w:rPr>
        <w:t>This is a fair point. While we were not able to add image analysis to this project</w:t>
      </w:r>
      <w:r w:rsidR="00514330" w:rsidRPr="00AA6403">
        <w:rPr>
          <w:rPrChange w:id="534" w:author="Clara Fuchsman" w:date="2021-10-16T17:57:00Z">
            <w:rPr/>
          </w:rPrChange>
        </w:rPr>
        <w:t>, including simple live-vs-dead analysis</w:t>
      </w:r>
      <w:r w:rsidRPr="00AA6403">
        <w:rPr>
          <w:rPrChange w:id="535" w:author="Clara Fuchsman" w:date="2021-10-16T17:57:00Z">
            <w:rPr/>
          </w:rPrChange>
        </w:rPr>
        <w:t xml:space="preserve">, we agree with the reviewer </w:t>
      </w:r>
      <w:r w:rsidR="007064A9" w:rsidRPr="00AA6403">
        <w:rPr>
          <w:rPrChange w:id="536" w:author="Clara Fuchsman" w:date="2021-10-16T17:57:00Z">
            <w:rPr/>
          </w:rPrChange>
        </w:rPr>
        <w:t>sentiments</w:t>
      </w:r>
      <w:r w:rsidR="00514330" w:rsidRPr="00AA6403">
        <w:rPr>
          <w:rPrChange w:id="537" w:author="Clara Fuchsman" w:date="2021-10-16T17:57:00Z">
            <w:rPr/>
          </w:rPrChange>
        </w:rPr>
        <w:t xml:space="preserve">. We have </w:t>
      </w:r>
      <w:r w:rsidRPr="00AA6403">
        <w:rPr>
          <w:rPrChange w:id="538" w:author="Clara Fuchsman" w:date="2021-10-16T17:57:00Z">
            <w:rPr/>
          </w:rPrChange>
        </w:rPr>
        <w:t xml:space="preserve">added a </w:t>
      </w:r>
      <w:r w:rsidR="00514330" w:rsidRPr="00AA6403">
        <w:rPr>
          <w:rPrChange w:id="539" w:author="Clara Fuchsman" w:date="2021-10-16T17:57:00Z">
            <w:rPr/>
          </w:rPrChange>
        </w:rPr>
        <w:t>paragraph to this effect</w:t>
      </w:r>
      <w:r w:rsidRPr="00AA6403">
        <w:rPr>
          <w:rPrChange w:id="540" w:author="Clara Fuchsman" w:date="2021-10-16T17:57:00Z">
            <w:rPr/>
          </w:rPrChange>
        </w:rPr>
        <w:t xml:space="preserve"> to the Opportunities for </w:t>
      </w:r>
      <w:commentRangeStart w:id="541"/>
      <w:r w:rsidRPr="00AA6403">
        <w:rPr>
          <w:rPrChange w:id="542" w:author="Clara Fuchsman" w:date="2021-10-16T17:57:00Z">
            <w:rPr/>
          </w:rPrChange>
        </w:rPr>
        <w:t>Future Directions section.</w:t>
      </w:r>
      <w:commentRangeEnd w:id="541"/>
      <w:r w:rsidR="00AA6403" w:rsidRPr="00AA6403">
        <w:rPr>
          <w:rStyle w:val="CommentReference"/>
          <w:sz w:val="22"/>
          <w:szCs w:val="22"/>
          <w:rPrChange w:id="543" w:author="Clara Fuchsman" w:date="2021-10-16T17:57:00Z">
            <w:rPr>
              <w:rStyle w:val="CommentReference"/>
            </w:rPr>
          </w:rPrChange>
        </w:rPr>
        <w:commentReference w:id="541"/>
      </w:r>
    </w:p>
    <w:p w14:paraId="495A9510" w14:textId="77777777" w:rsidR="001461E7" w:rsidRPr="00AA6403" w:rsidRDefault="001461E7" w:rsidP="001461E7">
      <w:pPr>
        <w:rPr>
          <w:color w:val="FF0000"/>
          <w:rPrChange w:id="544" w:author="Clara Fuchsman" w:date="2021-10-16T17:57:00Z">
            <w:rPr>
              <w:color w:val="FF0000"/>
            </w:rPr>
          </w:rPrChange>
        </w:rPr>
      </w:pPr>
      <w:r w:rsidRPr="00AA6403">
        <w:rPr>
          <w:color w:val="FF0000"/>
          <w:rPrChange w:id="545" w:author="Clara Fuchsman" w:date="2021-10-16T17:57:00Z">
            <w:rPr>
              <w:color w:val="FF0000"/>
            </w:rPr>
          </w:rPrChange>
        </w:rPr>
        <w:t xml:space="preserve">The descriptions of the various trap deployment protocols </w:t>
      </w:r>
      <w:proofErr w:type="gramStart"/>
      <w:r w:rsidRPr="00AA6403">
        <w:rPr>
          <w:color w:val="FF0000"/>
          <w:rPrChange w:id="546" w:author="Clara Fuchsman" w:date="2021-10-16T17:57:00Z">
            <w:rPr>
              <w:color w:val="FF0000"/>
            </w:rPr>
          </w:rPrChange>
        </w:rPr>
        <w:t>was</w:t>
      </w:r>
      <w:proofErr w:type="gramEnd"/>
      <w:r w:rsidRPr="00AA6403">
        <w:rPr>
          <w:color w:val="FF0000"/>
          <w:rPrChange w:id="547" w:author="Clara Fuchsman" w:date="2021-10-16T17:57:00Z">
            <w:rPr>
              <w:color w:val="FF0000"/>
            </w:rPr>
          </w:rPrChange>
        </w:rPr>
        <w:t xml:space="preserve"> extremely confusing. L 199-206 might</w:t>
      </w:r>
    </w:p>
    <w:p w14:paraId="33156958" w14:textId="50DA039F" w:rsidR="001461E7" w:rsidRPr="00AA6403" w:rsidRDefault="001461E7" w:rsidP="001461E7">
      <w:pPr>
        <w:rPr>
          <w:color w:val="FF0000"/>
          <w:rPrChange w:id="548" w:author="Clara Fuchsman" w:date="2021-10-16T17:57:00Z">
            <w:rPr>
              <w:color w:val="FF0000"/>
            </w:rPr>
          </w:rPrChange>
        </w:rPr>
      </w:pPr>
      <w:r w:rsidRPr="00AA6403">
        <w:rPr>
          <w:color w:val="FF0000"/>
          <w:rPrChange w:id="549" w:author="Clara Fuchsman" w:date="2021-10-16T17:57:00Z">
            <w:rPr>
              <w:color w:val="FF0000"/>
            </w:rPr>
          </w:rPrChange>
        </w:rPr>
        <w:lastRenderedPageBreak/>
        <w:t>need to be visualized with a diagram</w:t>
      </w:r>
    </w:p>
    <w:p w14:paraId="56C9DB14" w14:textId="41386E49" w:rsidR="008E14E3" w:rsidRPr="00AA6403" w:rsidRDefault="007064A9" w:rsidP="001461E7">
      <w:pPr>
        <w:rPr>
          <w:rPrChange w:id="550" w:author="Clara Fuchsman" w:date="2021-10-16T17:57:00Z">
            <w:rPr/>
          </w:rPrChange>
        </w:rPr>
      </w:pPr>
      <w:r w:rsidRPr="00AA6403">
        <w:rPr>
          <w:rPrChange w:id="551" w:author="Clara Fuchsman" w:date="2021-10-16T17:57:00Z">
            <w:rPr/>
          </w:rPrChange>
        </w:rPr>
        <w:t xml:space="preserve">We used combination incubators and particle traps. While their function will be described in future manuscripts, after some discussion, we decided here to just point out that they are traps that can incubate, and we just used the trap capability in this manuscript. We hope to confuse fewer readers this way. </w:t>
      </w:r>
    </w:p>
    <w:p w14:paraId="57772956" w14:textId="77777777" w:rsidR="001461E7" w:rsidRPr="00AA6403" w:rsidRDefault="001461E7" w:rsidP="001461E7">
      <w:pPr>
        <w:rPr>
          <w:color w:val="FF0000"/>
          <w:rPrChange w:id="552" w:author="Clara Fuchsman" w:date="2021-10-16T17:57:00Z">
            <w:rPr>
              <w:color w:val="FF0000"/>
            </w:rPr>
          </w:rPrChange>
        </w:rPr>
      </w:pPr>
      <w:r w:rsidRPr="00AA6403">
        <w:rPr>
          <w:color w:val="FF0000"/>
          <w:rPrChange w:id="553" w:author="Clara Fuchsman" w:date="2021-10-16T17:57:00Z">
            <w:rPr>
              <w:color w:val="FF0000"/>
            </w:rPr>
          </w:rPrChange>
        </w:rPr>
        <w:t>When you are looking at day and hour variability, you need to state what times of day you did your casts</w:t>
      </w:r>
    </w:p>
    <w:p w14:paraId="1179B651" w14:textId="77777777" w:rsidR="001461E7" w:rsidRPr="00AA6403" w:rsidRDefault="001461E7" w:rsidP="001461E7">
      <w:pPr>
        <w:rPr>
          <w:color w:val="FF0000"/>
          <w:rPrChange w:id="554" w:author="Clara Fuchsman" w:date="2021-10-16T17:57:00Z">
            <w:rPr>
              <w:color w:val="FF0000"/>
            </w:rPr>
          </w:rPrChange>
        </w:rPr>
      </w:pPr>
      <w:r w:rsidRPr="00AA6403">
        <w:rPr>
          <w:color w:val="FF0000"/>
          <w:rPrChange w:id="555" w:author="Clara Fuchsman" w:date="2021-10-16T17:57:00Z">
            <w:rPr>
              <w:color w:val="FF0000"/>
            </w:rPr>
          </w:rPrChange>
        </w:rPr>
        <w:t>in a quantitative way. I don’t have a good sense about how appropriate the spacing and the replication</w:t>
      </w:r>
    </w:p>
    <w:p w14:paraId="0553EE63" w14:textId="77777777" w:rsidR="001461E7" w:rsidRPr="00AA6403" w:rsidRDefault="001461E7" w:rsidP="001461E7">
      <w:pPr>
        <w:rPr>
          <w:color w:val="FF0000"/>
          <w:rPrChange w:id="556" w:author="Clara Fuchsman" w:date="2021-10-16T17:57:00Z">
            <w:rPr>
              <w:color w:val="FF0000"/>
            </w:rPr>
          </w:rPrChange>
        </w:rPr>
      </w:pPr>
      <w:r w:rsidRPr="00AA6403">
        <w:rPr>
          <w:color w:val="FF0000"/>
          <w:rPrChange w:id="557" w:author="Clara Fuchsman" w:date="2021-10-16T17:57:00Z">
            <w:rPr>
              <w:color w:val="FF0000"/>
            </w:rPr>
          </w:rPrChange>
        </w:rPr>
        <w:t>is to truly address the diel/hour question. Without this information it is tricky to assess the conclusion</w:t>
      </w:r>
    </w:p>
    <w:p w14:paraId="7FECFED6" w14:textId="2987790C" w:rsidR="001461E7" w:rsidRPr="00AA6403" w:rsidRDefault="001461E7" w:rsidP="001461E7">
      <w:pPr>
        <w:rPr>
          <w:color w:val="FF0000"/>
          <w:rPrChange w:id="558" w:author="Clara Fuchsman" w:date="2021-10-16T17:57:00Z">
            <w:rPr>
              <w:color w:val="FF0000"/>
            </w:rPr>
          </w:rPrChange>
        </w:rPr>
      </w:pPr>
      <w:r w:rsidRPr="00AA6403">
        <w:rPr>
          <w:color w:val="FF0000"/>
          <w:rPrChange w:id="559" w:author="Clara Fuchsman" w:date="2021-10-16T17:57:00Z">
            <w:rPr>
              <w:color w:val="FF0000"/>
            </w:rPr>
          </w:rPrChange>
        </w:rPr>
        <w:t>that time of day does not matter.</w:t>
      </w:r>
    </w:p>
    <w:p w14:paraId="4D3B847F" w14:textId="6A6690DA" w:rsidR="008E14E3" w:rsidRPr="00AA6403" w:rsidRDefault="007064A9" w:rsidP="001461E7">
      <w:pPr>
        <w:rPr>
          <w:rPrChange w:id="560" w:author="Clara Fuchsman" w:date="2021-10-16T17:57:00Z">
            <w:rPr/>
          </w:rPrChange>
        </w:rPr>
      </w:pPr>
      <w:r w:rsidRPr="00AA6403">
        <w:rPr>
          <w:rPrChange w:id="561" w:author="Clara Fuchsman" w:date="2021-10-16T17:57:00Z">
            <w:rPr/>
          </w:rPrChange>
        </w:rPr>
        <w:t>We have added indicators to Figure 2 (Acoustic measurements) to show when the casts were carried out. Per this reviewer’s suggestion, that figure now shows day and night. We hope this will be a clear way to communicate when casts occurred.  In brief. Casts occurred at day, night and during twilight.</w:t>
      </w:r>
    </w:p>
    <w:p w14:paraId="41F964C2" w14:textId="77777777" w:rsidR="001461E7" w:rsidRPr="00AA6403" w:rsidRDefault="001461E7" w:rsidP="001461E7">
      <w:pPr>
        <w:rPr>
          <w:color w:val="FF0000"/>
          <w:rPrChange w:id="562" w:author="Clara Fuchsman" w:date="2021-10-16T17:57:00Z">
            <w:rPr>
              <w:color w:val="FF0000"/>
            </w:rPr>
          </w:rPrChange>
        </w:rPr>
      </w:pPr>
      <w:r w:rsidRPr="00AA6403">
        <w:rPr>
          <w:color w:val="FF0000"/>
          <w:rPrChange w:id="563" w:author="Clara Fuchsman" w:date="2021-10-16T17:57:00Z">
            <w:rPr>
              <w:color w:val="FF0000"/>
            </w:rPr>
          </w:rPrChange>
        </w:rPr>
        <w:t>Please state what you used as your “hour” (GMT, local, solar?). From your plots it seems like you used</w:t>
      </w:r>
    </w:p>
    <w:p w14:paraId="179B3AA0" w14:textId="77777777" w:rsidR="001461E7" w:rsidRPr="00AA6403" w:rsidRDefault="001461E7" w:rsidP="001461E7">
      <w:pPr>
        <w:rPr>
          <w:color w:val="FF0000"/>
          <w:rPrChange w:id="564" w:author="Clara Fuchsman" w:date="2021-10-16T17:57:00Z">
            <w:rPr>
              <w:color w:val="FF0000"/>
            </w:rPr>
          </w:rPrChange>
        </w:rPr>
      </w:pPr>
      <w:r w:rsidRPr="00AA6403">
        <w:rPr>
          <w:color w:val="FF0000"/>
          <w:rPrChange w:id="565" w:author="Clara Fuchsman" w:date="2021-10-16T17:57:00Z">
            <w:rPr>
              <w:color w:val="FF0000"/>
            </w:rPr>
          </w:rPrChange>
        </w:rPr>
        <w:t>GMT since the acoustic backscatter patterns do not seem to follow the DVM solar dark/light cycles. On</w:t>
      </w:r>
    </w:p>
    <w:p w14:paraId="3924BEED" w14:textId="77777777" w:rsidR="001461E7" w:rsidRPr="00AA6403" w:rsidRDefault="001461E7" w:rsidP="001461E7">
      <w:pPr>
        <w:rPr>
          <w:color w:val="FF0000"/>
          <w:rPrChange w:id="566" w:author="Clara Fuchsman" w:date="2021-10-16T17:57:00Z">
            <w:rPr>
              <w:color w:val="FF0000"/>
            </w:rPr>
          </w:rPrChange>
        </w:rPr>
      </w:pPr>
      <w:r w:rsidRPr="00AA6403">
        <w:rPr>
          <w:color w:val="FF0000"/>
          <w:rPrChange w:id="567" w:author="Clara Fuchsman" w:date="2021-10-16T17:57:00Z">
            <w:rPr>
              <w:color w:val="FF0000"/>
            </w:rPr>
          </w:rPrChange>
        </w:rPr>
        <w:t xml:space="preserve">that note, in your diel plots </w:t>
      </w:r>
      <w:proofErr w:type="gramStart"/>
      <w:r w:rsidRPr="00AA6403">
        <w:rPr>
          <w:color w:val="FF0000"/>
          <w:rPrChange w:id="568" w:author="Clara Fuchsman" w:date="2021-10-16T17:57:00Z">
            <w:rPr>
              <w:color w:val="FF0000"/>
            </w:rPr>
          </w:rPrChange>
        </w:rPr>
        <w:t>i.e.</w:t>
      </w:r>
      <w:proofErr w:type="gramEnd"/>
      <w:r w:rsidRPr="00AA6403">
        <w:rPr>
          <w:color w:val="FF0000"/>
          <w:rPrChange w:id="569" w:author="Clara Fuchsman" w:date="2021-10-16T17:57:00Z">
            <w:rPr>
              <w:color w:val="FF0000"/>
            </w:rPr>
          </w:rPrChange>
        </w:rPr>
        <w:t xml:space="preserve"> Fig 2 and the supplemental acoustics ones, could you please add a bar at</w:t>
      </w:r>
    </w:p>
    <w:p w14:paraId="51BD69C8" w14:textId="77777777" w:rsidR="001461E7" w:rsidRPr="00AA6403" w:rsidRDefault="001461E7" w:rsidP="001461E7">
      <w:pPr>
        <w:rPr>
          <w:color w:val="FF0000"/>
          <w:rPrChange w:id="570" w:author="Clara Fuchsman" w:date="2021-10-16T17:57:00Z">
            <w:rPr>
              <w:color w:val="FF0000"/>
            </w:rPr>
          </w:rPrChange>
        </w:rPr>
      </w:pPr>
      <w:r w:rsidRPr="00AA6403">
        <w:rPr>
          <w:color w:val="FF0000"/>
          <w:rPrChange w:id="571" w:author="Clara Fuchsman" w:date="2021-10-16T17:57:00Z">
            <w:rPr>
              <w:color w:val="FF0000"/>
            </w:rPr>
          </w:rPrChange>
        </w:rPr>
        <w:t>the top showing periods of light and dark? If you are going for diel variability that is due to zooplankton</w:t>
      </w:r>
    </w:p>
    <w:p w14:paraId="6A8FF5C5" w14:textId="77777777" w:rsidR="001461E7" w:rsidRPr="00AA6403" w:rsidRDefault="001461E7" w:rsidP="001461E7">
      <w:pPr>
        <w:rPr>
          <w:color w:val="FF0000"/>
          <w:rPrChange w:id="572" w:author="Clara Fuchsman" w:date="2021-10-16T17:57:00Z">
            <w:rPr>
              <w:color w:val="FF0000"/>
            </w:rPr>
          </w:rPrChange>
        </w:rPr>
      </w:pPr>
      <w:r w:rsidRPr="00AA6403">
        <w:rPr>
          <w:color w:val="FF0000"/>
          <w:rPrChange w:id="573" w:author="Clara Fuchsman" w:date="2021-10-16T17:57:00Z">
            <w:rPr>
              <w:color w:val="FF0000"/>
            </w:rPr>
          </w:rPrChange>
        </w:rPr>
        <w:t>activity, contrasting day versus night makes a lot more sense should zooplankton be retained in the</w:t>
      </w:r>
    </w:p>
    <w:p w14:paraId="2FD477C9" w14:textId="77777777" w:rsidR="001461E7" w:rsidRPr="00AA6403" w:rsidRDefault="001461E7" w:rsidP="001461E7">
      <w:pPr>
        <w:rPr>
          <w:color w:val="FF0000"/>
          <w:rPrChange w:id="574" w:author="Clara Fuchsman" w:date="2021-10-16T17:57:00Z">
            <w:rPr>
              <w:color w:val="FF0000"/>
            </w:rPr>
          </w:rPrChange>
        </w:rPr>
      </w:pPr>
      <w:r w:rsidRPr="00AA6403">
        <w:rPr>
          <w:color w:val="FF0000"/>
          <w:rPrChange w:id="575" w:author="Clara Fuchsman" w:date="2021-10-16T17:57:00Z">
            <w:rPr>
              <w:color w:val="FF0000"/>
            </w:rPr>
          </w:rPrChange>
        </w:rPr>
        <w:t>dataset and you should avoid profiles taken at dawn and dusk. If you remove zooplankton from the UVP</w:t>
      </w:r>
    </w:p>
    <w:p w14:paraId="05041F1B" w14:textId="77777777" w:rsidR="001461E7" w:rsidRPr="00AA6403" w:rsidRDefault="001461E7" w:rsidP="001461E7">
      <w:pPr>
        <w:rPr>
          <w:color w:val="FF0000"/>
          <w:rPrChange w:id="576" w:author="Clara Fuchsman" w:date="2021-10-16T17:57:00Z">
            <w:rPr>
              <w:color w:val="FF0000"/>
            </w:rPr>
          </w:rPrChange>
        </w:rPr>
      </w:pPr>
      <w:r w:rsidRPr="00AA6403">
        <w:rPr>
          <w:color w:val="FF0000"/>
          <w:rPrChange w:id="577" w:author="Clara Fuchsman" w:date="2021-10-16T17:57:00Z">
            <w:rPr>
              <w:color w:val="FF0000"/>
            </w:rPr>
          </w:rPrChange>
        </w:rPr>
        <w:t>dataset then cyclic spline hour makes sense and the effects of aggregation and disaggregation likely</w:t>
      </w:r>
    </w:p>
    <w:p w14:paraId="0A2A146C" w14:textId="77777777" w:rsidR="001461E7" w:rsidRPr="00AA6403" w:rsidRDefault="001461E7" w:rsidP="001461E7">
      <w:pPr>
        <w:rPr>
          <w:color w:val="FF0000"/>
          <w:rPrChange w:id="578" w:author="Clara Fuchsman" w:date="2021-10-16T17:57:00Z">
            <w:rPr>
              <w:color w:val="FF0000"/>
            </w:rPr>
          </w:rPrChange>
        </w:rPr>
      </w:pPr>
      <w:r w:rsidRPr="00AA6403">
        <w:rPr>
          <w:color w:val="FF0000"/>
          <w:rPrChange w:id="579" w:author="Clara Fuchsman" w:date="2021-10-16T17:57:00Z">
            <w:rPr>
              <w:color w:val="FF0000"/>
            </w:rPr>
          </w:rPrChange>
        </w:rPr>
        <w:t>buildup in different layers over the course of the day (sort of like a sin wave that relates to the solar day</w:t>
      </w:r>
    </w:p>
    <w:p w14:paraId="0B5E1CE6" w14:textId="1E75DBF2" w:rsidR="001461E7" w:rsidRPr="00AA6403" w:rsidRDefault="001461E7" w:rsidP="001461E7">
      <w:pPr>
        <w:rPr>
          <w:color w:val="FF0000"/>
          <w:rPrChange w:id="580" w:author="Clara Fuchsman" w:date="2021-10-16T17:57:00Z">
            <w:rPr>
              <w:color w:val="FF0000"/>
            </w:rPr>
          </w:rPrChange>
        </w:rPr>
      </w:pPr>
      <w:r w:rsidRPr="00AA6403">
        <w:rPr>
          <w:color w:val="FF0000"/>
          <w:rPrChange w:id="581" w:author="Clara Fuchsman" w:date="2021-10-16T17:57:00Z">
            <w:rPr>
              <w:color w:val="FF0000"/>
            </w:rPr>
          </w:rPrChange>
        </w:rPr>
        <w:t>– just like SC6).</w:t>
      </w:r>
    </w:p>
    <w:p w14:paraId="2A839DD8" w14:textId="712A56CB" w:rsidR="008E14E3" w:rsidRPr="00AA6403" w:rsidRDefault="00A55787" w:rsidP="001461E7">
      <w:pPr>
        <w:rPr>
          <w:rPrChange w:id="582" w:author="Clara Fuchsman" w:date="2021-10-16T17:57:00Z">
            <w:rPr/>
          </w:rPrChange>
        </w:rPr>
      </w:pPr>
      <w:r w:rsidRPr="00AA6403">
        <w:rPr>
          <w:rPrChange w:id="583" w:author="Clara Fuchsman" w:date="2021-10-16T17:57:00Z">
            <w:rPr/>
          </w:rPrChange>
        </w:rPr>
        <w:t>Our figure 2 is confusing</w:t>
      </w:r>
      <w:r w:rsidR="007064A9" w:rsidRPr="00AA6403">
        <w:rPr>
          <w:rPrChange w:id="584" w:author="Clara Fuchsman" w:date="2021-10-16T17:57:00Z">
            <w:rPr/>
          </w:rPrChange>
        </w:rPr>
        <w:t xml:space="preserve"> in part</w:t>
      </w:r>
      <w:r w:rsidRPr="00AA6403">
        <w:rPr>
          <w:rPrChange w:id="585" w:author="Clara Fuchsman" w:date="2021-10-16T17:57:00Z">
            <w:rPr/>
          </w:rPrChange>
        </w:rPr>
        <w:t xml:space="preserve"> because there was (and the reviewer caught) a time-zone conversion issue. We have corrected that issue (</w:t>
      </w:r>
      <w:r w:rsidR="00514330" w:rsidRPr="00AA6403">
        <w:rPr>
          <w:rPrChange w:id="586" w:author="Clara Fuchsman" w:date="2021-10-16T17:57:00Z">
            <w:rPr/>
          </w:rPrChange>
        </w:rPr>
        <w:t>this figure, like the others, is</w:t>
      </w:r>
      <w:r w:rsidRPr="00AA6403">
        <w:rPr>
          <w:rPrChange w:id="587" w:author="Clara Fuchsman" w:date="2021-10-16T17:57:00Z">
            <w:rPr/>
          </w:rPrChange>
        </w:rPr>
        <w:t xml:space="preserve"> now in local-standard time)</w:t>
      </w:r>
      <w:r w:rsidR="007064A9" w:rsidRPr="00AA6403">
        <w:rPr>
          <w:rPrChange w:id="588" w:author="Clara Fuchsman" w:date="2021-10-16T17:57:00Z">
            <w:rPr/>
          </w:rPrChange>
        </w:rPr>
        <w:t>. Per</w:t>
      </w:r>
      <w:r w:rsidRPr="00AA6403">
        <w:rPr>
          <w:rPrChange w:id="589" w:author="Clara Fuchsman" w:date="2021-10-16T17:57:00Z">
            <w:rPr/>
          </w:rPrChange>
        </w:rPr>
        <w:t xml:space="preserve"> the reviewer’s suggestion, added a bar to indicate day and night to this figure. Per the reviewer’s earlier comment that we need to clarify when our casts happened,</w:t>
      </w:r>
      <w:r w:rsidR="00514330" w:rsidRPr="00AA6403">
        <w:rPr>
          <w:rPrChange w:id="590" w:author="Clara Fuchsman" w:date="2021-10-16T17:57:00Z">
            <w:rPr/>
          </w:rPrChange>
        </w:rPr>
        <w:t xml:space="preserve"> so</w:t>
      </w:r>
      <w:r w:rsidRPr="00AA6403">
        <w:rPr>
          <w:rPrChange w:id="591" w:author="Clara Fuchsman" w:date="2021-10-16T17:57:00Z">
            <w:rPr/>
          </w:rPrChange>
        </w:rPr>
        <w:t xml:space="preserve"> we also added time</w:t>
      </w:r>
      <w:r w:rsidR="007064A9" w:rsidRPr="00AA6403">
        <w:rPr>
          <w:rPrChange w:id="592" w:author="Clara Fuchsman" w:date="2021-10-16T17:57:00Z">
            <w:rPr/>
          </w:rPrChange>
        </w:rPr>
        <w:t xml:space="preserve"> and depth</w:t>
      </w:r>
      <w:r w:rsidRPr="00AA6403">
        <w:rPr>
          <w:rPrChange w:id="593" w:author="Clara Fuchsman" w:date="2021-10-16T17:57:00Z">
            <w:rPr/>
          </w:rPrChange>
        </w:rPr>
        <w:t xml:space="preserve"> of </w:t>
      </w:r>
      <w:r w:rsidR="007064A9" w:rsidRPr="00AA6403">
        <w:rPr>
          <w:rPrChange w:id="594" w:author="Clara Fuchsman" w:date="2021-10-16T17:57:00Z">
            <w:rPr/>
          </w:rPrChange>
        </w:rPr>
        <w:t xml:space="preserve">UVP </w:t>
      </w:r>
      <w:r w:rsidRPr="00AA6403">
        <w:rPr>
          <w:rPrChange w:id="595" w:author="Clara Fuchsman" w:date="2021-10-16T17:57:00Z">
            <w:rPr/>
          </w:rPrChange>
        </w:rPr>
        <w:t>casts to this figure</w:t>
      </w:r>
      <w:r w:rsidR="007064A9" w:rsidRPr="00AA6403">
        <w:rPr>
          <w:rPrChange w:id="596" w:author="Clara Fuchsman" w:date="2021-10-16T17:57:00Z">
            <w:rPr/>
          </w:rPrChange>
        </w:rPr>
        <w:t xml:space="preserve"> a</w:t>
      </w:r>
      <w:r w:rsidR="00BF4467" w:rsidRPr="00AA6403">
        <w:rPr>
          <w:rPrChange w:id="597" w:author="Clara Fuchsman" w:date="2021-10-16T17:57:00Z">
            <w:rPr/>
          </w:rPrChange>
        </w:rPr>
        <w:t>s well.</w:t>
      </w:r>
    </w:p>
    <w:p w14:paraId="348756BB" w14:textId="77777777" w:rsidR="001461E7" w:rsidRPr="00AA6403" w:rsidRDefault="001461E7" w:rsidP="001461E7">
      <w:pPr>
        <w:rPr>
          <w:color w:val="FF0000"/>
          <w:rPrChange w:id="598" w:author="Clara Fuchsman" w:date="2021-10-16T17:57:00Z">
            <w:rPr>
              <w:color w:val="FF0000"/>
            </w:rPr>
          </w:rPrChange>
        </w:rPr>
      </w:pPr>
      <w:r w:rsidRPr="00AA6403">
        <w:rPr>
          <w:color w:val="FF0000"/>
          <w:rPrChange w:id="599" w:author="Clara Fuchsman" w:date="2021-10-16T17:57:00Z">
            <w:rPr>
              <w:color w:val="FF0000"/>
            </w:rPr>
          </w:rPrChange>
        </w:rPr>
        <w:t>In sections 6.7 and 6.8 be clear about which site and dataset you smoothing and averaging. I found the</w:t>
      </w:r>
    </w:p>
    <w:p w14:paraId="47172018" w14:textId="77777777" w:rsidR="001461E7" w:rsidRPr="00AA6403" w:rsidRDefault="001461E7" w:rsidP="001461E7">
      <w:pPr>
        <w:rPr>
          <w:color w:val="FF0000"/>
          <w:rPrChange w:id="600" w:author="Clara Fuchsman" w:date="2021-10-16T17:57:00Z">
            <w:rPr>
              <w:color w:val="FF0000"/>
            </w:rPr>
          </w:rPrChange>
        </w:rPr>
      </w:pPr>
      <w:r w:rsidRPr="00AA6403">
        <w:rPr>
          <w:color w:val="FF0000"/>
          <w:rPrChange w:id="601" w:author="Clara Fuchsman" w:date="2021-10-16T17:57:00Z">
            <w:rPr>
              <w:color w:val="FF0000"/>
            </w:rPr>
          </w:rPrChange>
        </w:rPr>
        <w:t>transition from section 6.6 confusing because thereafter I was never certain which dataset we were</w:t>
      </w:r>
    </w:p>
    <w:p w14:paraId="5D372297" w14:textId="579A29D5" w:rsidR="001461E7" w:rsidRPr="00AA6403" w:rsidRDefault="001461E7" w:rsidP="001461E7">
      <w:pPr>
        <w:rPr>
          <w:color w:val="FF0000"/>
          <w:rPrChange w:id="602" w:author="Clara Fuchsman" w:date="2021-10-16T17:57:00Z">
            <w:rPr>
              <w:color w:val="FF0000"/>
            </w:rPr>
          </w:rPrChange>
        </w:rPr>
      </w:pPr>
      <w:r w:rsidRPr="00AA6403">
        <w:rPr>
          <w:color w:val="FF0000"/>
          <w:rPrChange w:id="603" w:author="Clara Fuchsman" w:date="2021-10-16T17:57:00Z">
            <w:rPr>
              <w:color w:val="FF0000"/>
            </w:rPr>
          </w:rPrChange>
        </w:rPr>
        <w:t>discussing. Maybe section 6.6 needs to be somewhere else?</w:t>
      </w:r>
    </w:p>
    <w:p w14:paraId="5043C6FD" w14:textId="743580F7" w:rsidR="007A50D1" w:rsidRPr="00AA6403" w:rsidRDefault="007A50D1" w:rsidP="001461E7">
      <w:pPr>
        <w:rPr>
          <w:rPrChange w:id="604" w:author="Clara Fuchsman" w:date="2021-10-16T17:57:00Z">
            <w:rPr/>
          </w:rPrChange>
        </w:rPr>
      </w:pPr>
      <w:r w:rsidRPr="00AA6403">
        <w:rPr>
          <w:rPrChange w:id="605" w:author="Clara Fuchsman" w:date="2021-10-16T17:57:00Z">
            <w:rPr/>
          </w:rPrChange>
        </w:rPr>
        <w:t xml:space="preserve">Great suggestion. Both of these sections discuss both sites. We have </w:t>
      </w:r>
      <w:r w:rsidR="00A55787" w:rsidRPr="00AA6403">
        <w:rPr>
          <w:rPrChange w:id="606" w:author="Clara Fuchsman" w:date="2021-10-16T17:57:00Z">
            <w:rPr/>
          </w:rPrChange>
        </w:rPr>
        <w:t>now</w:t>
      </w:r>
      <w:r w:rsidRPr="00AA6403">
        <w:rPr>
          <w:rPrChange w:id="607" w:author="Clara Fuchsman" w:date="2021-10-16T17:57:00Z">
            <w:rPr/>
          </w:rPrChange>
        </w:rPr>
        <w:t xml:space="preserve"> specified, rather than implied when we are talking about the ETNP-ODZ site, and added paragraph breaks when we </w:t>
      </w:r>
      <w:r w:rsidR="00A55787" w:rsidRPr="00AA6403">
        <w:rPr>
          <w:rPrChange w:id="608" w:author="Clara Fuchsman" w:date="2021-10-16T17:57:00Z">
            <w:rPr/>
          </w:rPrChange>
        </w:rPr>
        <w:t>switch</w:t>
      </w:r>
      <w:r w:rsidRPr="00AA6403">
        <w:rPr>
          <w:rPrChange w:id="609" w:author="Clara Fuchsman" w:date="2021-10-16T17:57:00Z">
            <w:rPr/>
          </w:rPrChange>
        </w:rPr>
        <w:t xml:space="preserve"> sites in </w:t>
      </w:r>
      <w:proofErr w:type="gramStart"/>
      <w:r w:rsidRPr="00AA6403">
        <w:rPr>
          <w:rPrChange w:id="610" w:author="Clara Fuchsman" w:date="2021-10-16T17:57:00Z">
            <w:rPr/>
          </w:rPrChange>
        </w:rPr>
        <w:t>these section</w:t>
      </w:r>
      <w:proofErr w:type="gramEnd"/>
      <w:r w:rsidRPr="00AA6403">
        <w:rPr>
          <w:rPrChange w:id="611" w:author="Clara Fuchsman" w:date="2021-10-16T17:57:00Z">
            <w:rPr/>
          </w:rPrChange>
        </w:rPr>
        <w:t>.</w:t>
      </w:r>
    </w:p>
    <w:p w14:paraId="2736EDF2" w14:textId="77777777" w:rsidR="001461E7" w:rsidRPr="00AA6403" w:rsidRDefault="001461E7" w:rsidP="001461E7">
      <w:pPr>
        <w:rPr>
          <w:rPrChange w:id="612" w:author="Clara Fuchsman" w:date="2021-10-16T17:57:00Z">
            <w:rPr/>
          </w:rPrChange>
        </w:rPr>
      </w:pPr>
      <w:r w:rsidRPr="00AA6403">
        <w:rPr>
          <w:rPrChange w:id="613" w:author="Clara Fuchsman" w:date="2021-10-16T17:57:00Z">
            <w:rPr/>
          </w:rPrChange>
        </w:rPr>
        <w:t>DETAILED COMMENTS</w:t>
      </w:r>
    </w:p>
    <w:p w14:paraId="015336C2" w14:textId="77777777" w:rsidR="001461E7" w:rsidRPr="00AA6403" w:rsidRDefault="001461E7" w:rsidP="001461E7">
      <w:pPr>
        <w:rPr>
          <w:color w:val="C00000"/>
          <w:rPrChange w:id="614" w:author="Clara Fuchsman" w:date="2021-10-16T17:57:00Z">
            <w:rPr>
              <w:color w:val="C00000"/>
            </w:rPr>
          </w:rPrChange>
        </w:rPr>
      </w:pPr>
      <w:r w:rsidRPr="00AA6403">
        <w:rPr>
          <w:color w:val="C00000"/>
          <w:rPrChange w:id="615" w:author="Clara Fuchsman" w:date="2021-10-16T17:57:00Z">
            <w:rPr>
              <w:color w:val="C00000"/>
            </w:rPr>
          </w:rPrChange>
        </w:rPr>
        <w:lastRenderedPageBreak/>
        <w:t>L57-58: It is important to be specific about how you are dividing your water column – by light, by depth,</w:t>
      </w:r>
    </w:p>
    <w:p w14:paraId="70685BC8" w14:textId="77777777" w:rsidR="001461E7" w:rsidRPr="00AA6403" w:rsidRDefault="001461E7" w:rsidP="001461E7">
      <w:pPr>
        <w:rPr>
          <w:color w:val="C00000"/>
          <w:rPrChange w:id="616" w:author="Clara Fuchsman" w:date="2021-10-16T17:57:00Z">
            <w:rPr>
              <w:color w:val="C00000"/>
            </w:rPr>
          </w:rPrChange>
        </w:rPr>
      </w:pPr>
      <w:r w:rsidRPr="00AA6403">
        <w:rPr>
          <w:color w:val="C00000"/>
          <w:rPrChange w:id="617" w:author="Clara Fuchsman" w:date="2021-10-16T17:57:00Z">
            <w:rPr>
              <w:color w:val="C00000"/>
            </w:rPr>
          </w:rPrChange>
        </w:rPr>
        <w:t xml:space="preserve">by oxygen, </w:t>
      </w:r>
      <w:proofErr w:type="spellStart"/>
      <w:r w:rsidRPr="00AA6403">
        <w:rPr>
          <w:color w:val="C00000"/>
          <w:rPrChange w:id="618" w:author="Clara Fuchsman" w:date="2021-10-16T17:57:00Z">
            <w:rPr>
              <w:color w:val="C00000"/>
            </w:rPr>
          </w:rPrChange>
        </w:rPr>
        <w:t>etc</w:t>
      </w:r>
      <w:proofErr w:type="spellEnd"/>
      <w:r w:rsidRPr="00AA6403">
        <w:rPr>
          <w:color w:val="C00000"/>
          <w:rPrChange w:id="619" w:author="Clara Fuchsman" w:date="2021-10-16T17:57:00Z">
            <w:rPr>
              <w:color w:val="C00000"/>
            </w:rPr>
          </w:rPrChange>
        </w:rPr>
        <w:t xml:space="preserve"> (different communities have VERY different working definitions of “deep” or</w:t>
      </w:r>
    </w:p>
    <w:p w14:paraId="6E960768" w14:textId="77777777" w:rsidR="001461E7" w:rsidRPr="00AA6403" w:rsidRDefault="001461E7" w:rsidP="001461E7">
      <w:pPr>
        <w:rPr>
          <w:color w:val="C00000"/>
          <w:rPrChange w:id="620" w:author="Clara Fuchsman" w:date="2021-10-16T17:57:00Z">
            <w:rPr>
              <w:color w:val="C00000"/>
            </w:rPr>
          </w:rPrChange>
        </w:rPr>
      </w:pPr>
      <w:r w:rsidRPr="00AA6403">
        <w:rPr>
          <w:color w:val="C00000"/>
          <w:rPrChange w:id="621" w:author="Clara Fuchsman" w:date="2021-10-16T17:57:00Z">
            <w:rPr>
              <w:color w:val="C00000"/>
            </w:rPr>
          </w:rPrChange>
        </w:rPr>
        <w:t>mesopelagic). Please be specific in your definition of the mesopelagic, and passing through (out?) of the</w:t>
      </w:r>
    </w:p>
    <w:p w14:paraId="0CA720FD" w14:textId="77777777" w:rsidR="001461E7" w:rsidRPr="00AA6403" w:rsidRDefault="001461E7" w:rsidP="001461E7">
      <w:pPr>
        <w:rPr>
          <w:color w:val="C00000"/>
          <w:rPrChange w:id="622" w:author="Clara Fuchsman" w:date="2021-10-16T17:57:00Z">
            <w:rPr>
              <w:color w:val="C00000"/>
            </w:rPr>
          </w:rPrChange>
        </w:rPr>
      </w:pPr>
      <w:r w:rsidRPr="00AA6403">
        <w:rPr>
          <w:color w:val="C00000"/>
          <w:rPrChange w:id="623" w:author="Clara Fuchsman" w:date="2021-10-16T17:57:00Z">
            <w:rPr>
              <w:color w:val="C00000"/>
            </w:rPr>
          </w:rPrChange>
        </w:rPr>
        <w:t>mesopelagic. Since you contrast it to the photic zone (which is variable), it is unclear what you mean</w:t>
      </w:r>
    </w:p>
    <w:p w14:paraId="02A9354C" w14:textId="7A7E10C6" w:rsidR="001461E7" w:rsidRPr="00AA6403" w:rsidRDefault="001461E7" w:rsidP="001461E7">
      <w:pPr>
        <w:rPr>
          <w:color w:val="C00000"/>
          <w:rPrChange w:id="624" w:author="Clara Fuchsman" w:date="2021-10-16T17:57:00Z">
            <w:rPr>
              <w:color w:val="C00000"/>
            </w:rPr>
          </w:rPrChange>
        </w:rPr>
      </w:pPr>
      <w:r w:rsidRPr="00AA6403">
        <w:rPr>
          <w:color w:val="C00000"/>
          <w:rPrChange w:id="625" w:author="Clara Fuchsman" w:date="2021-10-16T17:57:00Z">
            <w:rPr>
              <w:color w:val="C00000"/>
            </w:rPr>
          </w:rPrChange>
        </w:rPr>
        <w:t>quantitatively. I *think* you mean 200-1000 m.</w:t>
      </w:r>
    </w:p>
    <w:p w14:paraId="4417A5D1" w14:textId="572B9354" w:rsidR="00BF4467" w:rsidRPr="00AA6403" w:rsidRDefault="00BF4467" w:rsidP="00BF4467">
      <w:pPr>
        <w:pStyle w:val="CommentText"/>
        <w:rPr>
          <w:sz w:val="22"/>
          <w:szCs w:val="22"/>
          <w:rPrChange w:id="626" w:author="Clara Fuchsman" w:date="2021-10-16T17:57:00Z">
            <w:rPr/>
          </w:rPrChange>
        </w:rPr>
      </w:pPr>
      <w:r w:rsidRPr="00AA6403">
        <w:rPr>
          <w:sz w:val="22"/>
          <w:szCs w:val="22"/>
          <w:rPrChange w:id="627" w:author="Clara Fuchsman" w:date="2021-10-16T17:57:00Z">
            <w:rPr/>
          </w:rPrChange>
        </w:rPr>
        <w:t xml:space="preserve">We added a statement to this effect. </w:t>
      </w:r>
      <w:r w:rsidR="0052655D" w:rsidRPr="00AA6403">
        <w:rPr>
          <w:sz w:val="22"/>
          <w:szCs w:val="22"/>
          <w:rPrChange w:id="628" w:author="Clara Fuchsman" w:date="2021-10-16T17:57:00Z">
            <w:rPr/>
          </w:rPrChange>
        </w:rPr>
        <w:t xml:space="preserve">“While definitions of vary between studies, we define “mesopelagic” as the region between the base of the photic zone, and 1000m.”  </w:t>
      </w:r>
      <w:r w:rsidRPr="00AA6403">
        <w:rPr>
          <w:sz w:val="22"/>
          <w:szCs w:val="22"/>
          <w:rPrChange w:id="629" w:author="Clara Fuchsman" w:date="2021-10-16T17:57:00Z">
            <w:rPr/>
          </w:rPrChange>
        </w:rPr>
        <w:t xml:space="preserve"> In this study, we define the base of the photic as 160m at the ETNP Section 6.1. and 200m in the oxic site (Figure Legend S1), because that is where the chlorophyl fluorescence signal attenuates.</w:t>
      </w:r>
    </w:p>
    <w:p w14:paraId="515686FF" w14:textId="77777777" w:rsidR="00BF4467" w:rsidRPr="00AA6403" w:rsidRDefault="00BF4467" w:rsidP="001461E7">
      <w:pPr>
        <w:rPr>
          <w:color w:val="C00000"/>
        </w:rPr>
      </w:pPr>
    </w:p>
    <w:p w14:paraId="306E5E9B" w14:textId="77777777" w:rsidR="001461E7" w:rsidRPr="00AA6403" w:rsidRDefault="001461E7" w:rsidP="001461E7">
      <w:pPr>
        <w:rPr>
          <w:color w:val="C00000"/>
          <w:rPrChange w:id="630" w:author="Clara Fuchsman" w:date="2021-10-16T17:57:00Z">
            <w:rPr>
              <w:color w:val="C00000"/>
            </w:rPr>
          </w:rPrChange>
        </w:rPr>
      </w:pPr>
      <w:r w:rsidRPr="00AA6403">
        <w:rPr>
          <w:color w:val="C00000"/>
          <w:rPrChange w:id="631" w:author="Clara Fuchsman" w:date="2021-10-16T17:57:00Z">
            <w:rPr>
              <w:color w:val="C00000"/>
            </w:rPr>
          </w:rPrChange>
        </w:rPr>
        <w:t>L85: “Understanding the driving mechanisms of these patterns is important because the oxygen</w:t>
      </w:r>
    </w:p>
    <w:p w14:paraId="11125BDA" w14:textId="7FEF552B" w:rsidR="00BF4467" w:rsidRPr="00AA6403" w:rsidRDefault="001461E7" w:rsidP="001461E7">
      <w:pPr>
        <w:rPr>
          <w:color w:val="C00000"/>
          <w:rPrChange w:id="632" w:author="Clara Fuchsman" w:date="2021-10-16T17:57:00Z">
            <w:rPr>
              <w:color w:val="C00000"/>
            </w:rPr>
          </w:rPrChange>
        </w:rPr>
      </w:pPr>
      <w:r w:rsidRPr="00AA6403">
        <w:rPr>
          <w:color w:val="C00000"/>
          <w:rPrChange w:id="633" w:author="Clara Fuchsman" w:date="2021-10-16T17:57:00Z">
            <w:rPr>
              <w:color w:val="C00000"/>
            </w:rPr>
          </w:rPrChange>
        </w:rPr>
        <w:t>content….”</w:t>
      </w:r>
    </w:p>
    <w:p w14:paraId="115643D7" w14:textId="35753FA9" w:rsidR="00BF4467" w:rsidRPr="00AA6403" w:rsidRDefault="00BF4467" w:rsidP="001461E7">
      <w:pPr>
        <w:rPr>
          <w:color w:val="C00000"/>
          <w:rPrChange w:id="634" w:author="Clara Fuchsman" w:date="2021-10-16T17:57:00Z">
            <w:rPr>
              <w:color w:val="C00000"/>
            </w:rPr>
          </w:rPrChange>
        </w:rPr>
      </w:pPr>
      <w:r w:rsidRPr="00AA6403">
        <w:rPr>
          <w:rPrChange w:id="635" w:author="Clara Fuchsman" w:date="2021-10-16T17:57:00Z">
            <w:rPr/>
          </w:rPrChange>
        </w:rPr>
        <w:t>Changed as suggested</w:t>
      </w:r>
    </w:p>
    <w:p w14:paraId="73D807A3" w14:textId="39C4A493" w:rsidR="001461E7" w:rsidRPr="00AA6403" w:rsidRDefault="001461E7" w:rsidP="001461E7">
      <w:pPr>
        <w:rPr>
          <w:color w:val="C00000"/>
          <w:rPrChange w:id="636" w:author="Clara Fuchsman" w:date="2021-10-16T17:57:00Z">
            <w:rPr>
              <w:color w:val="C00000"/>
            </w:rPr>
          </w:rPrChange>
        </w:rPr>
      </w:pPr>
      <w:r w:rsidRPr="00AA6403">
        <w:rPr>
          <w:color w:val="C00000"/>
          <w:rPrChange w:id="637" w:author="Clara Fuchsman" w:date="2021-10-16T17:57:00Z">
            <w:rPr>
              <w:color w:val="C00000"/>
            </w:rPr>
          </w:rPrChange>
        </w:rPr>
        <w:t>L90: you need a transition thought between the two sentences.</w:t>
      </w:r>
    </w:p>
    <w:p w14:paraId="29A4A189" w14:textId="77777777" w:rsidR="00BF4467" w:rsidRPr="00AA6403" w:rsidRDefault="00BF4467" w:rsidP="00BF4467">
      <w:pPr>
        <w:pStyle w:val="CommentText"/>
        <w:rPr>
          <w:sz w:val="22"/>
          <w:szCs w:val="22"/>
          <w:rPrChange w:id="638" w:author="Clara Fuchsman" w:date="2021-10-16T17:57:00Z">
            <w:rPr/>
          </w:rPrChange>
        </w:rPr>
      </w:pPr>
      <w:r w:rsidRPr="00AA6403">
        <w:rPr>
          <w:sz w:val="22"/>
          <w:szCs w:val="22"/>
          <w:rPrChange w:id="639" w:author="Clara Fuchsman" w:date="2021-10-16T17:57:00Z">
            <w:rPr/>
          </w:rPrChange>
        </w:rPr>
        <w:t>Modified to:</w:t>
      </w:r>
    </w:p>
    <w:p w14:paraId="013A037E" w14:textId="1BA35B5E" w:rsidR="00BF4467" w:rsidRPr="00AA6403" w:rsidRDefault="00BF4467" w:rsidP="001461E7">
      <w:pPr>
        <w:rPr>
          <w:color w:val="C00000"/>
          <w:rPrChange w:id="640" w:author="Clara Fuchsman" w:date="2021-10-16T17:57:00Z">
            <w:rPr>
              <w:color w:val="C00000"/>
            </w:rPr>
          </w:rPrChange>
        </w:rPr>
      </w:pPr>
      <w:r w:rsidRPr="00AA6403">
        <w:t xml:space="preserve">… </w:t>
      </w:r>
      <w:r w:rsidRPr="00AA6403">
        <w:fldChar w:fldCharType="begin"/>
      </w:r>
      <w:r w:rsidRPr="00AA6403">
        <w:rPr>
          <w:rPrChange w:id="641" w:author="Clara Fuchsman" w:date="2021-10-16T17:57:00Z">
            <w:rPr/>
          </w:rPrChange>
        </w:rPr>
        <w:instrText xml:space="preserve"> ADDIN ZOTERO_ITEM CSL_CITATION {"citationID":"MZn3D7cR","properties":{"formattedCitation":"(Gilly et al., 2013)","plainCitation":"(Gilly et al., 2013)","noteIndex":0},"citationItems":[{"id":9016,"uris":["http://zotero.org/users/158097/items/B7ERJ4YR"],"uri":["http://zotero.org/users/158097/items/B7ERJ4YR"],"itemData":{"id":9016,"type":"article-journal","abstract":"Long-term declines in oxygen concentrations are evident throughout much of the ocean interior and are particularly acute in midwater oxygen minimum zones (OMZs). These regions are deﬁned by extremely low oxygen concentrations (&lt;20–45 μmol kg−1), cover wide expanses of the ocean, and are associated with productive oceanic and coastal regions. OMZs have expanded over the past 50 years, and this expansion is predicted to continue as the climate warms worldwide. Shoaling of the upper boundaries of the OMZs accompanies OMZ expansion, and decreased oxygen at shallower depths can affect all marine organisms through multiple direct and indirect mechanisms. Effects include altered microbial processes that produce and consume key nutrients and gases, changes in predator-prey dynamics, and shifts in the abundance and accessibility of commercially ﬁshed species. Although many species will be negatively affected by these effects, others may expand their range or exploit new niches. OMZ shoaling is thus likely to have major and far-reaching consequences.","container-title":"Annual Review of Marine Science","DOI":"10.1146/annurev-marine-120710-100849","ISSN":"1941-1405, 1941-0611","issue":"1","language":"en","page":"393-420","source":"Crossref","title":"Oceanographic and Biological Effects of Shoaling of the Oxygen Minimum Zone","volume":"5","author":[{"family":"Gilly","given":"William F."},{"family":"Beman","given":"J. Michael"},{"family":"Litvin","given":"Steven Y."},{"family":"Robison","given":"Bruce H."}],"issued":{"date-parts":[["2013",1,3]]}}}],"schema":"https://github.com/citation-style-language/schema/raw/master/csl-citation.json"} </w:instrText>
      </w:r>
      <w:r w:rsidRPr="00AA6403">
        <w:rPr>
          <w:rPrChange w:id="642" w:author="Clara Fuchsman" w:date="2021-10-16T17:57:00Z">
            <w:rPr/>
          </w:rPrChange>
        </w:rPr>
        <w:fldChar w:fldCharType="separate"/>
      </w:r>
      <w:r w:rsidRPr="00AA6403">
        <w:rPr>
          <w:rPrChange w:id="643" w:author="Clara Fuchsman" w:date="2021-10-16T17:57:00Z">
            <w:rPr/>
          </w:rPrChange>
        </w:rPr>
        <w:t>(Gilly et al., 2013)</w:t>
      </w:r>
      <w:r w:rsidRPr="00AA6403">
        <w:rPr>
          <w:rPrChange w:id="644" w:author="Clara Fuchsman" w:date="2021-10-16T17:57:00Z">
            <w:rPr/>
          </w:rPrChange>
        </w:rPr>
        <w:fldChar w:fldCharType="end"/>
      </w:r>
      <w:r w:rsidRPr="00AA6403">
        <w:t>.</w:t>
      </w:r>
      <w:r w:rsidRPr="00AA6403">
        <w:rPr>
          <w:rStyle w:val="CommentReference"/>
          <w:sz w:val="22"/>
          <w:szCs w:val="22"/>
          <w:rPrChange w:id="645" w:author="Clara Fuchsman" w:date="2021-10-16T17:57:00Z">
            <w:rPr>
              <w:rStyle w:val="CommentReference"/>
            </w:rPr>
          </w:rPrChange>
        </w:rPr>
        <w:annotationRef/>
      </w:r>
      <w:r w:rsidRPr="00AA6403">
        <w:rPr>
          <w:rStyle w:val="CommentReference"/>
          <w:sz w:val="22"/>
          <w:szCs w:val="22"/>
          <w:rPrChange w:id="646" w:author="Clara Fuchsman" w:date="2021-10-16T17:57:00Z">
            <w:rPr>
              <w:rStyle w:val="CommentReference"/>
            </w:rPr>
          </w:rPrChange>
        </w:rPr>
        <w:annotationRef/>
      </w:r>
      <w:r w:rsidRPr="00AA6403">
        <w:t xml:space="preserve"> Models and chemical data are providing clues about the ongoing and potential impacts of these changes. Recent data informed models suggest that ODZs may enhance carbon transport to the deep ocean, by inhibi</w:t>
      </w:r>
      <w:r w:rsidRPr="00AA6403">
        <w:rPr>
          <w:rPrChange w:id="647" w:author="Clara Fuchsman" w:date="2021-10-16T17:57:00Z">
            <w:rPr/>
          </w:rPrChange>
        </w:rPr>
        <w:t xml:space="preserve">ting microbial degradation of sinking marine particles </w:t>
      </w:r>
      <w:r w:rsidRPr="00AA6403">
        <w:fldChar w:fldCharType="begin"/>
      </w:r>
      <w:r w:rsidRPr="00AA6403">
        <w:rPr>
          <w:rPrChange w:id="648" w:author="Clara Fuchsman" w:date="2021-10-16T17:57:00Z">
            <w:rPr/>
          </w:rPrChange>
        </w:rPr>
        <w:instrText xml:space="preserve"> ADDIN ZOTERO_ITEM CSL_CITATION {"citationID":"lmkxNaWU","properties":{"formattedCitation":"(Cram et al., 2018)","plainCitation":"(Cram et al., 2018)","noteIndex":0},"citationItems":[{"id":7302,"uris":["http://zotero.org/users/158097/items/ED3B4FEN"],"uri":["http://zotero.org/users/158097/items/ED3B4FEN"],"itemData":{"id":7302,"type":"article-journal","abstract":"The “transfer efﬁciency” of organic particles from the surface to depth is a critical determinant of ocean carbon sequestration. Recently, direct observations and geochemical analyses have revealed a systematic geographical pattern of transfer efﬁciency, which is highest in high latitude regions and lowest in the subtropical gyres. We evaluate the possible causes of this pattern using a mechanistic model of sinking particle dynamics. The model represents the size distribution of particles, the effects of mineral ballast, seawater temperature (which inﬂuences both particle settling velocity and microbial metabolic rates), and O2. Parameters are optimized within reasonable ranges to best match the observational constraints. Our model shows that no single factor can explain the observed pattern of transfer efﬁciency, but the biological effect of temperature on remineralization rate and particle size effects together can reproduce most of the regional variability with both factors contributing to low transfer efﬁciency in the subtropical gyres and high transfer efﬁciency in high latitudes. Particle density from mineral ballast has a similar directional effect to temperature and size but plays a substantially smaller role in our optimum solution, due to the opposing patterns of silicate and calcium carbonate ballasting. Oxygen effects modestly improved model ﬁt by depressing remineralization rates and thus increasing transfer efﬁciency in the Eastern Tropical Paciﬁc. Our model implies that climate-driven changes to upper ocean temperature and associated changes in surface plankton size distribution would reduce the carbon sequestration efﬁciency in a warmer ocean.","container-title":"Global Biogeochemical Cycles","DOI":"10.1029/2017GB005710","ISSN":"08866236","issue":"5","language":"en","page":"858-876","source":"Crossref","title":"The Role of Particle Size, Ballast, Temperature, and Oxygen in the Sinking Flux to the Deep Sea","volume":"32","author":[{"family":"Cram","given":"Jacob A."},{"family":"Weber","given":"Thomas"},{"family":"Leung","given":"Shirley W."},{"family":"McDonnell","given":"Andrew M. P."},{"family":"Liang","given":"Jun-Hong"},{"family":"Deutsch","given":"Curtis"}],"issued":{"date-parts":[["2018",5]]}}}],"schema":"https://github.com/citation-style-language/schema/raw/master/csl-citation.json"} </w:instrText>
      </w:r>
      <w:r w:rsidRPr="00AA6403">
        <w:rPr>
          <w:rPrChange w:id="649" w:author="Clara Fuchsman" w:date="2021-10-16T17:57:00Z">
            <w:rPr/>
          </w:rPrChange>
        </w:rPr>
        <w:fldChar w:fldCharType="separate"/>
      </w:r>
      <w:r w:rsidRPr="00AA6403">
        <w:rPr>
          <w:rPrChange w:id="650" w:author="Clara Fuchsman" w:date="2021-10-16T17:57:00Z">
            <w:rPr/>
          </w:rPrChange>
        </w:rPr>
        <w:t>(Cram et al., 2018)</w:t>
      </w:r>
      <w:r w:rsidRPr="00AA6403">
        <w:rPr>
          <w:rPrChange w:id="651" w:author="Clara Fuchsman" w:date="2021-10-16T17:57:00Z">
            <w:rPr/>
          </w:rPrChange>
        </w:rPr>
        <w:fldChar w:fldCharType="end"/>
      </w:r>
      <w:r w:rsidRPr="00AA6403">
        <w:t>.</w:t>
      </w:r>
    </w:p>
    <w:p w14:paraId="41A9DDF8" w14:textId="395659EF" w:rsidR="001461E7" w:rsidRPr="00AA6403" w:rsidRDefault="001461E7" w:rsidP="001461E7">
      <w:pPr>
        <w:rPr>
          <w:color w:val="C00000"/>
          <w:rPrChange w:id="652" w:author="Clara Fuchsman" w:date="2021-10-16T17:57:00Z">
            <w:rPr>
              <w:color w:val="C00000"/>
            </w:rPr>
          </w:rPrChange>
        </w:rPr>
      </w:pPr>
      <w:r w:rsidRPr="00AA6403">
        <w:rPr>
          <w:color w:val="C00000"/>
          <w:rPrChange w:id="653" w:author="Clara Fuchsman" w:date="2021-10-16T17:57:00Z">
            <w:rPr>
              <w:color w:val="C00000"/>
            </w:rPr>
          </w:rPrChange>
        </w:rPr>
        <w:t>L93: “…only beginning to be quantitatively explored”</w:t>
      </w:r>
    </w:p>
    <w:p w14:paraId="40C4EF1B" w14:textId="5E15AB02" w:rsidR="00BF4467" w:rsidRPr="00AA6403" w:rsidRDefault="00BF4467" w:rsidP="001461E7">
      <w:pPr>
        <w:rPr>
          <w:color w:val="C00000"/>
          <w:rPrChange w:id="654" w:author="Clara Fuchsman" w:date="2021-10-16T17:57:00Z">
            <w:rPr>
              <w:color w:val="C00000"/>
            </w:rPr>
          </w:rPrChange>
        </w:rPr>
      </w:pPr>
      <w:r w:rsidRPr="00AA6403">
        <w:rPr>
          <w:rPrChange w:id="655" w:author="Clara Fuchsman" w:date="2021-10-16T17:57:00Z">
            <w:rPr/>
          </w:rPrChange>
        </w:rPr>
        <w:t>Done</w:t>
      </w:r>
    </w:p>
    <w:p w14:paraId="2CB54059" w14:textId="1C51C90A" w:rsidR="001461E7" w:rsidRPr="00AA6403" w:rsidRDefault="001461E7" w:rsidP="001461E7">
      <w:pPr>
        <w:rPr>
          <w:color w:val="C00000"/>
          <w:rPrChange w:id="656" w:author="Clara Fuchsman" w:date="2021-10-16T17:57:00Z">
            <w:rPr>
              <w:color w:val="C00000"/>
            </w:rPr>
          </w:rPrChange>
        </w:rPr>
      </w:pPr>
      <w:r w:rsidRPr="00AA6403">
        <w:rPr>
          <w:color w:val="C00000"/>
          <w:rPrChange w:id="657" w:author="Clara Fuchsman" w:date="2021-10-16T17:57:00Z">
            <w:rPr>
              <w:color w:val="C00000"/>
            </w:rPr>
          </w:rPrChange>
        </w:rPr>
        <w:t>L94: “Current models of …”</w:t>
      </w:r>
    </w:p>
    <w:p w14:paraId="089A4DFE" w14:textId="22AEB615" w:rsidR="00BF4467" w:rsidRPr="00AA6403" w:rsidRDefault="00BF4467" w:rsidP="001461E7">
      <w:pPr>
        <w:rPr>
          <w:color w:val="C00000"/>
          <w:rPrChange w:id="658" w:author="Clara Fuchsman" w:date="2021-10-16T17:57:00Z">
            <w:rPr>
              <w:color w:val="C00000"/>
            </w:rPr>
          </w:rPrChange>
        </w:rPr>
      </w:pPr>
      <w:r w:rsidRPr="00AA6403">
        <w:rPr>
          <w:rPrChange w:id="659" w:author="Clara Fuchsman" w:date="2021-10-16T17:57:00Z">
            <w:rPr/>
          </w:rPrChange>
        </w:rPr>
        <w:t>Done</w:t>
      </w:r>
    </w:p>
    <w:p w14:paraId="40725439" w14:textId="1DF7CA15" w:rsidR="001461E7" w:rsidRPr="00AA6403" w:rsidRDefault="001461E7" w:rsidP="001461E7">
      <w:pPr>
        <w:rPr>
          <w:color w:val="C00000"/>
          <w:rPrChange w:id="660" w:author="Clara Fuchsman" w:date="2021-10-16T17:57:00Z">
            <w:rPr>
              <w:color w:val="C00000"/>
            </w:rPr>
          </w:rPrChange>
        </w:rPr>
      </w:pPr>
      <w:r w:rsidRPr="00AA6403">
        <w:rPr>
          <w:color w:val="C00000"/>
          <w:rPrChange w:id="661" w:author="Clara Fuchsman" w:date="2021-10-16T17:57:00Z">
            <w:rPr>
              <w:color w:val="C00000"/>
            </w:rPr>
          </w:rPrChange>
        </w:rPr>
        <w:t>L105: remove fragmented sentence “UVPs…”</w:t>
      </w:r>
    </w:p>
    <w:p w14:paraId="46103A0E" w14:textId="77900E4A" w:rsidR="00BF4467" w:rsidRPr="00AA6403" w:rsidRDefault="00BF4467" w:rsidP="001461E7">
      <w:pPr>
        <w:rPr>
          <w:color w:val="C00000"/>
          <w:rPrChange w:id="662" w:author="Clara Fuchsman" w:date="2021-10-16T17:57:00Z">
            <w:rPr>
              <w:color w:val="C00000"/>
            </w:rPr>
          </w:rPrChange>
        </w:rPr>
      </w:pPr>
      <w:r w:rsidRPr="00AA6403">
        <w:rPr>
          <w:rPrChange w:id="663" w:author="Clara Fuchsman" w:date="2021-10-16T17:57:00Z">
            <w:rPr/>
          </w:rPrChange>
        </w:rPr>
        <w:t>Removed</w:t>
      </w:r>
    </w:p>
    <w:p w14:paraId="7D15E9E4" w14:textId="593C47D7" w:rsidR="001461E7" w:rsidRPr="00AA6403" w:rsidRDefault="001461E7" w:rsidP="001461E7">
      <w:pPr>
        <w:rPr>
          <w:color w:val="C00000"/>
          <w:rPrChange w:id="664" w:author="Clara Fuchsman" w:date="2021-10-16T17:57:00Z">
            <w:rPr>
              <w:color w:val="C00000"/>
            </w:rPr>
          </w:rPrChange>
        </w:rPr>
      </w:pPr>
      <w:r w:rsidRPr="00AA6403">
        <w:rPr>
          <w:color w:val="C00000"/>
          <w:rPrChange w:id="665" w:author="Clara Fuchsman" w:date="2021-10-16T17:57:00Z">
            <w:rPr>
              <w:color w:val="C00000"/>
            </w:rPr>
          </w:rPrChange>
        </w:rPr>
        <w:t>L110: “measurements of zooplankton”</w:t>
      </w:r>
    </w:p>
    <w:p w14:paraId="789CFA8A" w14:textId="453917FB" w:rsidR="00BF4467" w:rsidRPr="00AA6403" w:rsidRDefault="00BF4467" w:rsidP="00BF4467">
      <w:pPr>
        <w:pStyle w:val="CommentText"/>
        <w:rPr>
          <w:sz w:val="22"/>
          <w:szCs w:val="22"/>
          <w:rPrChange w:id="666" w:author="Clara Fuchsman" w:date="2021-10-16T17:57:00Z">
            <w:rPr/>
          </w:rPrChange>
        </w:rPr>
      </w:pPr>
      <w:r w:rsidRPr="00AA6403">
        <w:rPr>
          <w:rStyle w:val="CommentReference"/>
          <w:sz w:val="22"/>
          <w:szCs w:val="22"/>
          <w:rPrChange w:id="667" w:author="Clara Fuchsman" w:date="2021-10-16T17:57:00Z">
            <w:rPr>
              <w:rStyle w:val="CommentReference"/>
            </w:rPr>
          </w:rPrChange>
        </w:rPr>
        <w:annotationRef/>
      </w:r>
      <w:r w:rsidRPr="00AA6403">
        <w:rPr>
          <w:sz w:val="22"/>
          <w:szCs w:val="22"/>
          <w:rPrChange w:id="668" w:author="Clara Fuchsman" w:date="2021-10-16T17:57:00Z">
            <w:rPr/>
          </w:rPrChange>
        </w:rPr>
        <w:t>Done</w:t>
      </w:r>
    </w:p>
    <w:p w14:paraId="4CBAD234" w14:textId="3E82654B" w:rsidR="001461E7" w:rsidRPr="00AA6403" w:rsidRDefault="001461E7" w:rsidP="001461E7">
      <w:pPr>
        <w:rPr>
          <w:color w:val="C00000"/>
          <w:rPrChange w:id="669" w:author="Clara Fuchsman" w:date="2021-10-16T17:57:00Z">
            <w:rPr>
              <w:color w:val="C00000"/>
            </w:rPr>
          </w:rPrChange>
        </w:rPr>
      </w:pPr>
      <w:r w:rsidRPr="00AA6403">
        <w:rPr>
          <w:color w:val="C00000"/>
        </w:rPr>
        <w:t>L114: MOCNESS (no k, all caps)</w:t>
      </w:r>
    </w:p>
    <w:p w14:paraId="2B74CE28" w14:textId="4DD0A78C" w:rsidR="00BF4467" w:rsidRPr="00AA6403" w:rsidRDefault="00BF4467" w:rsidP="00BF4467">
      <w:pPr>
        <w:pStyle w:val="CommentText"/>
        <w:rPr>
          <w:sz w:val="22"/>
          <w:szCs w:val="22"/>
          <w:rPrChange w:id="670" w:author="Clara Fuchsman" w:date="2021-10-16T17:57:00Z">
            <w:rPr/>
          </w:rPrChange>
        </w:rPr>
      </w:pPr>
      <w:r w:rsidRPr="00AA6403">
        <w:rPr>
          <w:rStyle w:val="CommentReference"/>
          <w:sz w:val="22"/>
          <w:szCs w:val="22"/>
          <w:rPrChange w:id="671" w:author="Clara Fuchsman" w:date="2021-10-16T17:57:00Z">
            <w:rPr>
              <w:rStyle w:val="CommentReference"/>
            </w:rPr>
          </w:rPrChange>
        </w:rPr>
        <w:annotationRef/>
      </w:r>
      <w:r w:rsidRPr="00AA6403">
        <w:rPr>
          <w:sz w:val="22"/>
          <w:szCs w:val="22"/>
          <w:rPrChange w:id="672" w:author="Clara Fuchsman" w:date="2021-10-16T17:57:00Z">
            <w:rPr/>
          </w:rPrChange>
        </w:rPr>
        <w:t>Done</w:t>
      </w:r>
    </w:p>
    <w:p w14:paraId="361EF0D4" w14:textId="5234BF80" w:rsidR="001461E7" w:rsidRPr="00AA6403" w:rsidRDefault="001461E7" w:rsidP="001461E7">
      <w:pPr>
        <w:rPr>
          <w:color w:val="C00000"/>
          <w:rPrChange w:id="673" w:author="Clara Fuchsman" w:date="2021-10-16T17:57:00Z">
            <w:rPr>
              <w:color w:val="C00000"/>
            </w:rPr>
          </w:rPrChange>
        </w:rPr>
      </w:pPr>
      <w:r w:rsidRPr="00AA6403">
        <w:rPr>
          <w:color w:val="C00000"/>
        </w:rPr>
        <w:t>L156: You actually demonstrate two locations.</w:t>
      </w:r>
    </w:p>
    <w:p w14:paraId="4CA37A19" w14:textId="325CB55D" w:rsidR="00BF4467" w:rsidRPr="00AA6403" w:rsidRDefault="00BF4467" w:rsidP="001461E7">
      <w:pPr>
        <w:rPr>
          <w:color w:val="C00000"/>
          <w:rPrChange w:id="674" w:author="Clara Fuchsman" w:date="2021-10-16T17:57:00Z">
            <w:rPr>
              <w:color w:val="C00000"/>
            </w:rPr>
          </w:rPrChange>
        </w:rPr>
      </w:pPr>
      <w:r w:rsidRPr="00AA6403">
        <w:rPr>
          <w:rPrChange w:id="675" w:author="Clara Fuchsman" w:date="2021-10-16T17:57:00Z">
            <w:rPr/>
          </w:rPrChange>
        </w:rPr>
        <w:t>True. Though only one location within the ETNP. This should be less ambiguous now with question D added, per this reviewer’s earlier suggestion.</w:t>
      </w:r>
    </w:p>
    <w:p w14:paraId="5C09C9FC" w14:textId="6FDE861C" w:rsidR="001461E7" w:rsidRPr="00AA6403" w:rsidRDefault="001461E7" w:rsidP="001461E7">
      <w:pPr>
        <w:rPr>
          <w:color w:val="C00000"/>
          <w:rPrChange w:id="676" w:author="Clara Fuchsman" w:date="2021-10-16T17:57:00Z">
            <w:rPr>
              <w:color w:val="C00000"/>
            </w:rPr>
          </w:rPrChange>
        </w:rPr>
      </w:pPr>
      <w:r w:rsidRPr="00AA6403">
        <w:rPr>
          <w:color w:val="C00000"/>
          <w:rPrChange w:id="677" w:author="Clara Fuchsman" w:date="2021-10-16T17:57:00Z">
            <w:rPr>
              <w:color w:val="C00000"/>
            </w:rPr>
          </w:rPrChange>
        </w:rPr>
        <w:lastRenderedPageBreak/>
        <w:t>L191: “for between 21-96 hours”</w:t>
      </w:r>
    </w:p>
    <w:p w14:paraId="46CBC939" w14:textId="12F35CA9" w:rsidR="00BF4467" w:rsidRPr="00AA6403" w:rsidRDefault="00BF4467" w:rsidP="0052655D">
      <w:pPr>
        <w:rPr>
          <w:color w:val="C00000"/>
          <w:rPrChange w:id="678" w:author="Clara Fuchsman" w:date="2021-10-16T17:57:00Z">
            <w:rPr>
              <w:color w:val="C00000"/>
              <w:sz w:val="24"/>
              <w:szCs w:val="24"/>
            </w:rPr>
          </w:rPrChange>
        </w:rPr>
      </w:pPr>
      <w:r w:rsidRPr="00AA6403">
        <w:rPr>
          <w:rStyle w:val="CommentReference"/>
          <w:sz w:val="22"/>
          <w:szCs w:val="22"/>
          <w:rPrChange w:id="679" w:author="Clara Fuchsman" w:date="2021-10-16T17:57:00Z">
            <w:rPr>
              <w:rStyle w:val="CommentReference"/>
              <w:sz w:val="22"/>
              <w:szCs w:val="22"/>
            </w:rPr>
          </w:rPrChange>
        </w:rPr>
        <w:t xml:space="preserve">Removed, as this is redundant with the later </w:t>
      </w:r>
      <w:proofErr w:type="gramStart"/>
      <w:r w:rsidRPr="00AA6403">
        <w:rPr>
          <w:rStyle w:val="CommentReference"/>
          <w:sz w:val="22"/>
          <w:szCs w:val="22"/>
          <w:rPrChange w:id="680" w:author="Clara Fuchsman" w:date="2021-10-16T17:57:00Z">
            <w:rPr>
              <w:rStyle w:val="CommentReference"/>
              <w:sz w:val="22"/>
              <w:szCs w:val="22"/>
            </w:rPr>
          </w:rPrChange>
        </w:rPr>
        <w:t>21-91 hour</w:t>
      </w:r>
      <w:proofErr w:type="gramEnd"/>
      <w:r w:rsidRPr="00AA6403">
        <w:rPr>
          <w:rStyle w:val="CommentReference"/>
          <w:sz w:val="22"/>
          <w:szCs w:val="22"/>
          <w:rPrChange w:id="681" w:author="Clara Fuchsman" w:date="2021-10-16T17:57:00Z">
            <w:rPr>
              <w:rStyle w:val="CommentReference"/>
              <w:sz w:val="22"/>
              <w:szCs w:val="22"/>
            </w:rPr>
          </w:rPrChange>
        </w:rPr>
        <w:t xml:space="preserve"> statement</w:t>
      </w:r>
      <w:r w:rsidRPr="00AA6403">
        <w:rPr>
          <w:rStyle w:val="CommentReference"/>
          <w:sz w:val="22"/>
          <w:szCs w:val="22"/>
          <w:rPrChange w:id="682" w:author="Clara Fuchsman" w:date="2021-10-16T17:57:00Z">
            <w:rPr>
              <w:rStyle w:val="CommentReference"/>
              <w:sz w:val="24"/>
              <w:szCs w:val="24"/>
            </w:rPr>
          </w:rPrChange>
        </w:rPr>
        <w:t>.</w:t>
      </w:r>
    </w:p>
    <w:p w14:paraId="7E96A1A2" w14:textId="565FDCF7" w:rsidR="001461E7" w:rsidRPr="00AA6403" w:rsidRDefault="001461E7" w:rsidP="001461E7">
      <w:pPr>
        <w:rPr>
          <w:color w:val="C00000"/>
          <w:rPrChange w:id="683" w:author="Clara Fuchsman" w:date="2021-10-16T17:57:00Z">
            <w:rPr>
              <w:color w:val="C00000"/>
            </w:rPr>
          </w:rPrChange>
        </w:rPr>
      </w:pPr>
      <w:r w:rsidRPr="00AA6403">
        <w:rPr>
          <w:color w:val="C00000"/>
        </w:rPr>
        <w:t xml:space="preserve">L196: here you say 21 and </w:t>
      </w:r>
      <w:r w:rsidRPr="00AA6403">
        <w:rPr>
          <w:color w:val="C00000"/>
          <w:rPrChange w:id="684" w:author="Clara Fuchsman" w:date="2021-10-16T17:57:00Z">
            <w:rPr>
              <w:color w:val="C00000"/>
            </w:rPr>
          </w:rPrChange>
        </w:rPr>
        <w:t>93 hours. This is inconsistent with L 192 and with the 91 hours in L206</w:t>
      </w:r>
    </w:p>
    <w:p w14:paraId="36ACC706" w14:textId="1D5BFC1C" w:rsidR="00BF4467" w:rsidRPr="00AA6403" w:rsidRDefault="00BF4467" w:rsidP="001461E7">
      <w:pPr>
        <w:rPr>
          <w:color w:val="C00000"/>
          <w:rPrChange w:id="685" w:author="Clara Fuchsman" w:date="2021-10-16T17:57:00Z">
            <w:rPr>
              <w:color w:val="C00000"/>
            </w:rPr>
          </w:rPrChange>
        </w:rPr>
      </w:pPr>
      <w:r w:rsidRPr="00AA6403">
        <w:rPr>
          <w:rPrChange w:id="686" w:author="Clara Fuchsman" w:date="2021-10-16T17:57:00Z">
            <w:rPr/>
          </w:rPrChange>
        </w:rPr>
        <w:t>Both were wrong. The trap was actually deployed for 91 hours. Corrected.</w:t>
      </w:r>
    </w:p>
    <w:p w14:paraId="73C3C2ED" w14:textId="4206D4FE" w:rsidR="001461E7" w:rsidRPr="00AA6403" w:rsidRDefault="001461E7" w:rsidP="001461E7">
      <w:pPr>
        <w:rPr>
          <w:color w:val="C00000"/>
          <w:rPrChange w:id="687" w:author="Clara Fuchsman" w:date="2021-10-16T17:57:00Z">
            <w:rPr>
              <w:color w:val="C00000"/>
            </w:rPr>
          </w:rPrChange>
        </w:rPr>
      </w:pPr>
      <w:r w:rsidRPr="00AA6403">
        <w:rPr>
          <w:color w:val="C00000"/>
          <w:rPrChange w:id="688" w:author="Clara Fuchsman" w:date="2021-10-16T17:57:00Z">
            <w:rPr>
              <w:color w:val="C00000"/>
            </w:rPr>
          </w:rPrChange>
        </w:rPr>
        <w:t>L201: Move the sentence L201-202 further up in the paragraph (to 196?)</w:t>
      </w:r>
    </w:p>
    <w:p w14:paraId="1B25F0AA" w14:textId="198E5BD0" w:rsidR="00BF4467" w:rsidRPr="00AA6403" w:rsidRDefault="00BF4467" w:rsidP="001461E7">
      <w:pPr>
        <w:rPr>
          <w:color w:val="C00000"/>
          <w:rPrChange w:id="689" w:author="Clara Fuchsman" w:date="2021-10-16T17:57:00Z">
            <w:rPr>
              <w:color w:val="C00000"/>
            </w:rPr>
          </w:rPrChange>
        </w:rPr>
      </w:pPr>
      <w:r w:rsidRPr="00AA6403">
        <w:rPr>
          <w:rPrChange w:id="690" w:author="Clara Fuchsman" w:date="2021-10-16T17:57:00Z">
            <w:rPr/>
          </w:rPrChange>
        </w:rPr>
        <w:t>This section was removed in favor of a simpler explanation.</w:t>
      </w:r>
    </w:p>
    <w:p w14:paraId="381A00B3" w14:textId="5A45E119" w:rsidR="001461E7" w:rsidRPr="00AA6403" w:rsidRDefault="001461E7" w:rsidP="001461E7">
      <w:pPr>
        <w:rPr>
          <w:color w:val="C00000"/>
          <w:rPrChange w:id="691" w:author="Clara Fuchsman" w:date="2021-10-16T17:57:00Z">
            <w:rPr>
              <w:color w:val="C00000"/>
            </w:rPr>
          </w:rPrChange>
        </w:rPr>
      </w:pPr>
      <w:r w:rsidRPr="00AA6403">
        <w:rPr>
          <w:color w:val="C00000"/>
          <w:rPrChange w:id="692" w:author="Clara Fuchsman" w:date="2021-10-16T17:57:00Z">
            <w:rPr>
              <w:color w:val="C00000"/>
            </w:rPr>
          </w:rPrChange>
        </w:rPr>
        <w:t>L215: Sentence is fragmented. I assume samples were above the detection limits?</w:t>
      </w:r>
    </w:p>
    <w:p w14:paraId="45D9655B" w14:textId="401235C4" w:rsidR="00BF4467" w:rsidRPr="00AA6403" w:rsidRDefault="00BF4467" w:rsidP="001461E7">
      <w:pPr>
        <w:rPr>
          <w:color w:val="C00000"/>
          <w:rPrChange w:id="693" w:author="Clara Fuchsman" w:date="2021-10-16T17:57:00Z">
            <w:rPr>
              <w:color w:val="C00000"/>
            </w:rPr>
          </w:rPrChange>
        </w:rPr>
      </w:pPr>
      <w:r w:rsidRPr="00AA6403">
        <w:rPr>
          <w:rPrChange w:id="694" w:author="Clara Fuchsman" w:date="2021-10-16T17:57:00Z">
            <w:rPr/>
          </w:rPrChange>
        </w:rPr>
        <w:t>This was indeed a run-on sentence. The mass spec didn’t see any carbon in four traps. These traps were excluded. Modified to clarify</w:t>
      </w:r>
    </w:p>
    <w:p w14:paraId="58999D94" w14:textId="5FD0F133" w:rsidR="001461E7" w:rsidRPr="00AA6403" w:rsidRDefault="001461E7" w:rsidP="001461E7">
      <w:pPr>
        <w:rPr>
          <w:color w:val="C00000"/>
          <w:rPrChange w:id="695" w:author="Clara Fuchsman" w:date="2021-10-16T17:57:00Z">
            <w:rPr>
              <w:color w:val="C00000"/>
            </w:rPr>
          </w:rPrChange>
        </w:rPr>
      </w:pPr>
      <w:r w:rsidRPr="00AA6403">
        <w:rPr>
          <w:color w:val="C00000"/>
          <w:rPrChange w:id="696" w:author="Clara Fuchsman" w:date="2021-10-16T17:57:00Z">
            <w:rPr>
              <w:color w:val="C00000"/>
            </w:rPr>
          </w:rPrChange>
        </w:rPr>
        <w:t>L221: “which is within the ODZ, and 1000…”</w:t>
      </w:r>
    </w:p>
    <w:p w14:paraId="6DC213E8" w14:textId="49829814" w:rsidR="00BF4467" w:rsidRPr="00AA6403" w:rsidRDefault="00BF4467" w:rsidP="001461E7">
      <w:pPr>
        <w:rPr>
          <w:color w:val="C00000"/>
          <w:rPrChange w:id="697" w:author="Clara Fuchsman" w:date="2021-10-16T17:57:00Z">
            <w:rPr>
              <w:color w:val="C00000"/>
            </w:rPr>
          </w:rPrChange>
        </w:rPr>
      </w:pPr>
      <w:r w:rsidRPr="00AA6403">
        <w:rPr>
          <w:rPrChange w:id="698" w:author="Clara Fuchsman" w:date="2021-10-16T17:57:00Z">
            <w:rPr/>
          </w:rPrChange>
        </w:rPr>
        <w:t>Done</w:t>
      </w:r>
    </w:p>
    <w:p w14:paraId="183F2CB5" w14:textId="087A63E7" w:rsidR="001461E7" w:rsidRPr="00AA6403" w:rsidRDefault="001461E7" w:rsidP="001461E7">
      <w:pPr>
        <w:rPr>
          <w:color w:val="C00000"/>
          <w:rPrChange w:id="699" w:author="Clara Fuchsman" w:date="2021-10-16T17:57:00Z">
            <w:rPr>
              <w:color w:val="C00000"/>
            </w:rPr>
          </w:rPrChange>
        </w:rPr>
      </w:pPr>
      <w:r w:rsidRPr="00AA6403">
        <w:rPr>
          <w:color w:val="C00000"/>
          <w:rPrChange w:id="700" w:author="Clara Fuchsman" w:date="2021-10-16T17:57:00Z">
            <w:rPr>
              <w:color w:val="C00000"/>
            </w:rPr>
          </w:rPrChange>
        </w:rPr>
        <w:t>L252 what are Cf and A? Is this the same A as L256?</w:t>
      </w:r>
    </w:p>
    <w:p w14:paraId="5A5745FF" w14:textId="61252080" w:rsidR="00BF4467" w:rsidRPr="00AA6403" w:rsidRDefault="00BF4467" w:rsidP="001461E7">
      <w:pPr>
        <w:rPr>
          <w:color w:val="C00000"/>
          <w:rPrChange w:id="701" w:author="Clara Fuchsman" w:date="2021-10-16T17:57:00Z">
            <w:rPr>
              <w:color w:val="C00000"/>
            </w:rPr>
          </w:rPrChange>
        </w:rPr>
      </w:pPr>
      <w:r w:rsidRPr="00AA6403">
        <w:rPr>
          <w:rPrChange w:id="702" w:author="Clara Fuchsman" w:date="2021-10-16T17:57:00Z">
            <w:rPr/>
          </w:rPrChange>
        </w:rPr>
        <w:t>We refer to the coefficients in Eqn. 2. “A” is indeed the same as in L258 which we have now pointed out.</w:t>
      </w:r>
    </w:p>
    <w:p w14:paraId="4AA2CB7C" w14:textId="7A6C8DAA" w:rsidR="001461E7" w:rsidRPr="00AA6403" w:rsidRDefault="001461E7" w:rsidP="001461E7">
      <w:pPr>
        <w:rPr>
          <w:color w:val="C00000"/>
          <w:rPrChange w:id="703" w:author="Clara Fuchsman" w:date="2021-10-16T17:57:00Z">
            <w:rPr>
              <w:color w:val="C00000"/>
            </w:rPr>
          </w:rPrChange>
        </w:rPr>
      </w:pPr>
      <w:r w:rsidRPr="00AA6403">
        <w:rPr>
          <w:color w:val="C00000"/>
          <w:rPrChange w:id="704" w:author="Clara Fuchsman" w:date="2021-10-16T17:57:00Z">
            <w:rPr>
              <w:color w:val="C00000"/>
            </w:rPr>
          </w:rPrChange>
        </w:rPr>
        <w:t>L274: “of the form:”</w:t>
      </w:r>
    </w:p>
    <w:p w14:paraId="3183B9A1" w14:textId="25752D88" w:rsidR="00146098" w:rsidRPr="00AA6403" w:rsidRDefault="00146098" w:rsidP="001461E7">
      <w:pPr>
        <w:rPr>
          <w:color w:val="C00000"/>
          <w:rPrChange w:id="705" w:author="Clara Fuchsman" w:date="2021-10-16T17:57:00Z">
            <w:rPr>
              <w:color w:val="C00000"/>
            </w:rPr>
          </w:rPrChange>
        </w:rPr>
      </w:pPr>
      <w:r w:rsidRPr="00AA6403">
        <w:rPr>
          <w:rPrChange w:id="706" w:author="Clara Fuchsman" w:date="2021-10-16T17:57:00Z">
            <w:rPr/>
          </w:rPrChange>
        </w:rPr>
        <w:t>Done</w:t>
      </w:r>
    </w:p>
    <w:p w14:paraId="62652292" w14:textId="543FA1A4" w:rsidR="001461E7" w:rsidRPr="00AA6403" w:rsidRDefault="001461E7" w:rsidP="001461E7">
      <w:pPr>
        <w:rPr>
          <w:color w:val="C00000"/>
          <w:rPrChange w:id="707" w:author="Clara Fuchsman" w:date="2021-10-16T17:57:00Z">
            <w:rPr>
              <w:color w:val="C00000"/>
            </w:rPr>
          </w:rPrChange>
        </w:rPr>
      </w:pPr>
      <w:r w:rsidRPr="00AA6403">
        <w:rPr>
          <w:color w:val="C00000"/>
          <w:rPrChange w:id="708" w:author="Clara Fuchsman" w:date="2021-10-16T17:57:00Z">
            <w:rPr>
              <w:color w:val="C00000"/>
            </w:rPr>
          </w:rPrChange>
        </w:rPr>
        <w:t>L288: “indicates the role of”</w:t>
      </w:r>
    </w:p>
    <w:p w14:paraId="2829046B" w14:textId="5C61D180" w:rsidR="00146098" w:rsidRPr="00AA6403" w:rsidRDefault="00146098" w:rsidP="001461E7">
      <w:pPr>
        <w:rPr>
          <w:color w:val="C00000"/>
          <w:rPrChange w:id="709" w:author="Clara Fuchsman" w:date="2021-10-16T17:57:00Z">
            <w:rPr>
              <w:color w:val="C00000"/>
            </w:rPr>
          </w:rPrChange>
        </w:rPr>
      </w:pPr>
      <w:r w:rsidRPr="00AA6403">
        <w:rPr>
          <w:rPrChange w:id="710" w:author="Clara Fuchsman" w:date="2021-10-16T17:57:00Z">
            <w:rPr/>
          </w:rPrChange>
        </w:rPr>
        <w:t>Done</w:t>
      </w:r>
    </w:p>
    <w:p w14:paraId="5CEC22AA" w14:textId="32E325C7" w:rsidR="001461E7" w:rsidRPr="00AA6403" w:rsidRDefault="001461E7" w:rsidP="001461E7">
      <w:pPr>
        <w:rPr>
          <w:color w:val="C00000"/>
          <w:rPrChange w:id="711" w:author="Clara Fuchsman" w:date="2021-10-16T17:57:00Z">
            <w:rPr>
              <w:color w:val="C00000"/>
            </w:rPr>
          </w:rPrChange>
        </w:rPr>
      </w:pPr>
      <w:r w:rsidRPr="00AA6403">
        <w:rPr>
          <w:color w:val="C00000"/>
          <w:rPrChange w:id="712" w:author="Clara Fuchsman" w:date="2021-10-16T17:57:00Z">
            <w:rPr>
              <w:color w:val="C00000"/>
            </w:rPr>
          </w:rPrChange>
        </w:rPr>
        <w:t>L344: “that reverse migrated…”</w:t>
      </w:r>
    </w:p>
    <w:p w14:paraId="4F2D2047" w14:textId="113C2D98" w:rsidR="00146098" w:rsidRPr="00AA6403" w:rsidRDefault="00146098" w:rsidP="001461E7">
      <w:pPr>
        <w:rPr>
          <w:color w:val="C00000"/>
          <w:rPrChange w:id="713" w:author="Clara Fuchsman" w:date="2021-10-16T17:57:00Z">
            <w:rPr>
              <w:color w:val="C00000"/>
            </w:rPr>
          </w:rPrChange>
        </w:rPr>
      </w:pPr>
      <w:r w:rsidRPr="00AA6403">
        <w:rPr>
          <w:rPrChange w:id="714" w:author="Clara Fuchsman" w:date="2021-10-16T17:57:00Z">
            <w:rPr/>
          </w:rPrChange>
        </w:rPr>
        <w:t>Done</w:t>
      </w:r>
    </w:p>
    <w:p w14:paraId="69FAB59D" w14:textId="77777777" w:rsidR="001461E7" w:rsidRPr="00AA6403" w:rsidRDefault="001461E7" w:rsidP="001461E7">
      <w:pPr>
        <w:rPr>
          <w:color w:val="C00000"/>
          <w:rPrChange w:id="715" w:author="Clara Fuchsman" w:date="2021-10-16T17:57:00Z">
            <w:rPr>
              <w:color w:val="C00000"/>
            </w:rPr>
          </w:rPrChange>
        </w:rPr>
      </w:pPr>
      <w:r w:rsidRPr="00AA6403">
        <w:rPr>
          <w:color w:val="C00000"/>
          <w:rPrChange w:id="716" w:author="Clara Fuchsman" w:date="2021-10-16T17:57:00Z">
            <w:rPr>
              <w:color w:val="C00000"/>
            </w:rPr>
          </w:rPrChange>
        </w:rPr>
        <w:t>Figure 2: I don’t think the arrow bar for D is in the correct space. As previously mentioned, explain</w:t>
      </w:r>
    </w:p>
    <w:p w14:paraId="52162A6A" w14:textId="77777777" w:rsidR="001461E7" w:rsidRPr="00AA6403" w:rsidRDefault="001461E7" w:rsidP="001461E7">
      <w:pPr>
        <w:rPr>
          <w:color w:val="C00000"/>
          <w:rPrChange w:id="717" w:author="Clara Fuchsman" w:date="2021-10-16T17:57:00Z">
            <w:rPr>
              <w:color w:val="C00000"/>
            </w:rPr>
          </w:rPrChange>
        </w:rPr>
      </w:pPr>
      <w:proofErr w:type="spellStart"/>
      <w:proofErr w:type="gramStart"/>
      <w:r w:rsidRPr="00AA6403">
        <w:rPr>
          <w:color w:val="C00000"/>
          <w:rPrChange w:id="718" w:author="Clara Fuchsman" w:date="2021-10-16T17:57:00Z">
            <w:rPr>
              <w:color w:val="C00000"/>
            </w:rPr>
          </w:rPrChange>
        </w:rPr>
        <w:t>day:hour</w:t>
      </w:r>
      <w:proofErr w:type="spellEnd"/>
      <w:proofErr w:type="gramEnd"/>
      <w:r w:rsidRPr="00AA6403">
        <w:rPr>
          <w:color w:val="C00000"/>
          <w:rPrChange w:id="719" w:author="Clara Fuchsman" w:date="2021-10-16T17:57:00Z">
            <w:rPr>
              <w:color w:val="C00000"/>
            </w:rPr>
          </w:rPrChange>
        </w:rPr>
        <w:t xml:space="preserve"> (GMT? Local?) and add light/dark cycle bars at the top of the image.</w:t>
      </w:r>
    </w:p>
    <w:p w14:paraId="3766114E" w14:textId="1622F052" w:rsidR="001461E7" w:rsidRPr="00AA6403" w:rsidRDefault="001461E7" w:rsidP="001461E7">
      <w:pPr>
        <w:rPr>
          <w:color w:val="C00000"/>
          <w:rPrChange w:id="720" w:author="Clara Fuchsman" w:date="2021-10-16T17:57:00Z">
            <w:rPr>
              <w:color w:val="C00000"/>
            </w:rPr>
          </w:rPrChange>
        </w:rPr>
      </w:pPr>
      <w:r w:rsidRPr="00AA6403">
        <w:rPr>
          <w:color w:val="C00000"/>
          <w:rPrChange w:id="721" w:author="Clara Fuchsman" w:date="2021-10-16T17:57:00Z">
            <w:rPr>
              <w:color w:val="C00000"/>
            </w:rPr>
          </w:rPrChange>
        </w:rPr>
        <w:t>L394: define the surface (80? Above the ODZ?)</w:t>
      </w:r>
    </w:p>
    <w:p w14:paraId="6870B7AE" w14:textId="77777777" w:rsidR="00146098" w:rsidRPr="00AA6403" w:rsidRDefault="00146098" w:rsidP="00146098">
      <w:pPr>
        <w:pStyle w:val="CommentText"/>
        <w:rPr>
          <w:sz w:val="22"/>
          <w:szCs w:val="22"/>
          <w:rPrChange w:id="722" w:author="Clara Fuchsman" w:date="2021-10-16T17:57:00Z">
            <w:rPr/>
          </w:rPrChange>
        </w:rPr>
      </w:pPr>
      <w:r w:rsidRPr="00AA6403">
        <w:rPr>
          <w:sz w:val="22"/>
          <w:szCs w:val="22"/>
          <w:rPrChange w:id="723" w:author="Clara Fuchsman" w:date="2021-10-16T17:57:00Z">
            <w:rPr/>
          </w:rPrChange>
        </w:rPr>
        <w:t xml:space="preserve">This figure has been modified as requested. Some text was added to the legend as well – </w:t>
      </w:r>
    </w:p>
    <w:p w14:paraId="47437516" w14:textId="77777777" w:rsidR="00146098" w:rsidRPr="00AA6403" w:rsidRDefault="00146098" w:rsidP="00146098">
      <w:pPr>
        <w:pStyle w:val="CommentText"/>
        <w:rPr>
          <w:sz w:val="22"/>
          <w:szCs w:val="22"/>
          <w:rPrChange w:id="724" w:author="Clara Fuchsman" w:date="2021-10-16T17:57:00Z">
            <w:rPr/>
          </w:rPrChange>
        </w:rPr>
      </w:pPr>
    </w:p>
    <w:p w14:paraId="556A41F2" w14:textId="14CC8040" w:rsidR="00146098" w:rsidRPr="00AA6403" w:rsidRDefault="00146098" w:rsidP="001461E7">
      <w:pPr>
        <w:rPr>
          <w:color w:val="C00000"/>
          <w:rPrChange w:id="725" w:author="Clara Fuchsman" w:date="2021-10-16T17:57:00Z">
            <w:rPr>
              <w:color w:val="C00000"/>
            </w:rPr>
          </w:rPrChange>
        </w:rPr>
      </w:pPr>
      <w:r w:rsidRPr="00AA6403">
        <w:t>Times are local Mexican standard time. The black and white bar at the top indicates day and night periods, with day defined as times when the center of the sun is abo</w:t>
      </w:r>
      <w:r w:rsidRPr="00AA6403">
        <w:rPr>
          <w:rPrChange w:id="726" w:author="Clara Fuchsman" w:date="2021-10-16T17:57:00Z">
            <w:rPr/>
          </w:rPrChange>
        </w:rPr>
        <w:t xml:space="preserve">ve the horizon, per the OCE R package. Diamonds indicate the depths and times of UVP casts, with casts below 1000m shown as diamonds on the 1000m line.  </w:t>
      </w:r>
    </w:p>
    <w:p w14:paraId="61B2AD48" w14:textId="77777777" w:rsidR="001461E7" w:rsidRPr="00AA6403" w:rsidRDefault="001461E7" w:rsidP="001461E7">
      <w:pPr>
        <w:rPr>
          <w:color w:val="C00000"/>
          <w:rPrChange w:id="727" w:author="Clara Fuchsman" w:date="2021-10-16T17:57:00Z">
            <w:rPr>
              <w:color w:val="C00000"/>
            </w:rPr>
          </w:rPrChange>
        </w:rPr>
      </w:pPr>
      <w:r w:rsidRPr="00AA6403">
        <w:rPr>
          <w:color w:val="C00000"/>
          <w:rPrChange w:id="728" w:author="Clara Fuchsman" w:date="2021-10-16T17:57:00Z">
            <w:rPr>
              <w:color w:val="C00000"/>
            </w:rPr>
          </w:rPrChange>
        </w:rPr>
        <w:t>L397: it is actually a more even distribution of particle sizes (</w:t>
      </w:r>
      <w:proofErr w:type="gramStart"/>
      <w:r w:rsidRPr="00AA6403">
        <w:rPr>
          <w:color w:val="C00000"/>
          <w:rPrChange w:id="729" w:author="Clara Fuchsman" w:date="2021-10-16T17:57:00Z">
            <w:rPr>
              <w:color w:val="C00000"/>
            </w:rPr>
          </w:rPrChange>
        </w:rPr>
        <w:t>yes it is</w:t>
      </w:r>
      <w:proofErr w:type="gramEnd"/>
      <w:r w:rsidRPr="00AA6403">
        <w:rPr>
          <w:color w:val="C00000"/>
          <w:rPrChange w:id="730" w:author="Clara Fuchsman" w:date="2021-10-16T17:57:00Z">
            <w:rPr>
              <w:color w:val="C00000"/>
            </w:rPr>
          </w:rPrChange>
        </w:rPr>
        <w:t xml:space="preserve"> a higher proportion of larger</w:t>
      </w:r>
    </w:p>
    <w:p w14:paraId="1EAE9C18" w14:textId="5638C791" w:rsidR="001461E7" w:rsidRPr="00AA6403" w:rsidRDefault="001461E7" w:rsidP="001461E7">
      <w:pPr>
        <w:rPr>
          <w:color w:val="C00000"/>
          <w:rPrChange w:id="731" w:author="Clara Fuchsman" w:date="2021-10-16T17:57:00Z">
            <w:rPr>
              <w:color w:val="C00000"/>
            </w:rPr>
          </w:rPrChange>
        </w:rPr>
      </w:pPr>
      <w:r w:rsidRPr="00AA6403">
        <w:rPr>
          <w:color w:val="C00000"/>
          <w:rPrChange w:id="732" w:author="Clara Fuchsman" w:date="2021-10-16T17:57:00Z">
            <w:rPr>
              <w:color w:val="C00000"/>
            </w:rPr>
          </w:rPrChange>
        </w:rPr>
        <w:t>particles compared to the other slopes, but there are still more smaller particles than large ones).</w:t>
      </w:r>
    </w:p>
    <w:p w14:paraId="5B4CF0BF" w14:textId="0DA8C7D1" w:rsidR="00146098" w:rsidRPr="00AA6403" w:rsidRDefault="00146098" w:rsidP="001461E7">
      <w:pPr>
        <w:rPr>
          <w:color w:val="C00000"/>
          <w:rPrChange w:id="733" w:author="Clara Fuchsman" w:date="2021-10-16T17:57:00Z">
            <w:rPr>
              <w:color w:val="C00000"/>
            </w:rPr>
          </w:rPrChange>
        </w:rPr>
      </w:pPr>
    </w:p>
    <w:p w14:paraId="664D9B8C" w14:textId="77777777" w:rsidR="00146098" w:rsidRPr="00AA6403" w:rsidRDefault="00146098" w:rsidP="00146098">
      <w:pPr>
        <w:pStyle w:val="CommentText"/>
        <w:rPr>
          <w:sz w:val="22"/>
          <w:szCs w:val="22"/>
          <w:rPrChange w:id="734" w:author="Clara Fuchsman" w:date="2021-10-16T17:57:00Z">
            <w:rPr/>
          </w:rPrChange>
        </w:rPr>
      </w:pPr>
      <w:r w:rsidRPr="00AA6403">
        <w:rPr>
          <w:sz w:val="22"/>
          <w:szCs w:val="22"/>
          <w:rPrChange w:id="735" w:author="Clara Fuchsman" w:date="2021-10-16T17:57:00Z">
            <w:rPr/>
          </w:rPrChange>
        </w:rPr>
        <w:t>Fair point. We have reworded this sentence to</w:t>
      </w:r>
    </w:p>
    <w:p w14:paraId="4A552C17" w14:textId="77777777" w:rsidR="00146098" w:rsidRPr="00AA6403" w:rsidRDefault="00146098" w:rsidP="00146098">
      <w:pPr>
        <w:pStyle w:val="CommentText"/>
        <w:rPr>
          <w:sz w:val="22"/>
          <w:szCs w:val="22"/>
          <w:rPrChange w:id="736" w:author="Clara Fuchsman" w:date="2021-10-16T17:57:00Z">
            <w:rPr/>
          </w:rPrChange>
        </w:rPr>
      </w:pPr>
    </w:p>
    <w:p w14:paraId="1F066456" w14:textId="40894D37" w:rsidR="00146098" w:rsidRPr="00AA6403" w:rsidRDefault="00146098" w:rsidP="00146098">
      <w:pPr>
        <w:rPr>
          <w:color w:val="C00000"/>
        </w:rPr>
      </w:pPr>
      <w:r w:rsidRPr="00AA6403">
        <w:t xml:space="preserve">Steeper, more negative, slopes indicate a higher proportion of small particles relative to large particles, while flatter, less negative, slopes indicate a more even particle size distribution. Flatter distributions still have more </w:t>
      </w:r>
      <w:proofErr w:type="spellStart"/>
      <w:r w:rsidRPr="00AA6403">
        <w:t>more</w:t>
      </w:r>
      <w:proofErr w:type="spellEnd"/>
      <w:r w:rsidRPr="00AA6403">
        <w:t xml:space="preserve"> small particles tha</w:t>
      </w:r>
      <w:r w:rsidRPr="00AA6403">
        <w:rPr>
          <w:rPrChange w:id="737" w:author="Clara Fuchsman" w:date="2021-10-16T17:57:00Z">
            <w:rPr/>
          </w:rPrChange>
        </w:rPr>
        <w:t>n large ones, but there is a relatively higher proportion of large particles.</w:t>
      </w:r>
      <w:r w:rsidRPr="00AA6403">
        <w:rPr>
          <w:rStyle w:val="CommentReference"/>
          <w:sz w:val="22"/>
          <w:szCs w:val="22"/>
          <w:rPrChange w:id="738" w:author="Clara Fuchsman" w:date="2021-10-16T17:57:00Z">
            <w:rPr>
              <w:rStyle w:val="CommentReference"/>
            </w:rPr>
          </w:rPrChange>
        </w:rPr>
        <w:annotationRef/>
      </w:r>
      <w:r w:rsidRPr="00AA6403">
        <w:rPr>
          <w:rStyle w:val="CommentReference"/>
          <w:sz w:val="22"/>
          <w:szCs w:val="22"/>
          <w:rPrChange w:id="739" w:author="Clara Fuchsman" w:date="2021-10-16T17:57:00Z">
            <w:rPr>
              <w:rStyle w:val="CommentReference"/>
            </w:rPr>
          </w:rPrChange>
        </w:rPr>
        <w:annotationRef/>
      </w:r>
    </w:p>
    <w:p w14:paraId="2BA6FEA4" w14:textId="77777777" w:rsidR="001461E7" w:rsidRPr="00AA6403" w:rsidRDefault="001461E7" w:rsidP="001461E7">
      <w:pPr>
        <w:rPr>
          <w:color w:val="C00000"/>
          <w:rPrChange w:id="740" w:author="Clara Fuchsman" w:date="2021-10-16T17:57:00Z">
            <w:rPr>
              <w:color w:val="C00000"/>
            </w:rPr>
          </w:rPrChange>
        </w:rPr>
      </w:pPr>
      <w:bookmarkStart w:id="741" w:name="_Hlk84593518"/>
      <w:r w:rsidRPr="00AA6403">
        <w:rPr>
          <w:color w:val="C00000"/>
          <w:rPrChange w:id="742" w:author="Clara Fuchsman" w:date="2021-10-16T17:57:00Z">
            <w:rPr>
              <w:color w:val="C00000"/>
            </w:rPr>
          </w:rPrChange>
        </w:rPr>
        <w:t xml:space="preserve">Figure 4: For the hour, is that local time or GMT? Can you say less small particles rather than more </w:t>
      </w:r>
      <w:proofErr w:type="gramStart"/>
      <w:r w:rsidRPr="00AA6403">
        <w:rPr>
          <w:color w:val="C00000"/>
          <w:rPrChange w:id="743" w:author="Clara Fuchsman" w:date="2021-10-16T17:57:00Z">
            <w:rPr>
              <w:color w:val="C00000"/>
            </w:rPr>
          </w:rPrChange>
        </w:rPr>
        <w:t>large</w:t>
      </w:r>
      <w:proofErr w:type="gramEnd"/>
    </w:p>
    <w:p w14:paraId="40839CB7" w14:textId="12D071B8" w:rsidR="001461E7" w:rsidRPr="00AA6403" w:rsidRDefault="001461E7" w:rsidP="001461E7">
      <w:pPr>
        <w:rPr>
          <w:color w:val="C00000"/>
          <w:rPrChange w:id="744" w:author="Clara Fuchsman" w:date="2021-10-16T17:57:00Z">
            <w:rPr>
              <w:color w:val="C00000"/>
            </w:rPr>
          </w:rPrChange>
        </w:rPr>
      </w:pPr>
      <w:r w:rsidRPr="00AA6403">
        <w:rPr>
          <w:color w:val="C00000"/>
          <w:rPrChange w:id="745" w:author="Clara Fuchsman" w:date="2021-10-16T17:57:00Z">
            <w:rPr>
              <w:color w:val="C00000"/>
            </w:rPr>
          </w:rPrChange>
        </w:rPr>
        <w:t xml:space="preserve">particles (we still have a negative slope). </w:t>
      </w:r>
    </w:p>
    <w:p w14:paraId="65B9AD58" w14:textId="2DC1D16A" w:rsidR="00146098" w:rsidRPr="00AA6403" w:rsidRDefault="00146098" w:rsidP="00146098">
      <w:pPr>
        <w:pStyle w:val="CommentText"/>
        <w:rPr>
          <w:sz w:val="22"/>
          <w:szCs w:val="22"/>
          <w:rPrChange w:id="746" w:author="Clara Fuchsman" w:date="2021-10-16T17:57:00Z">
            <w:rPr/>
          </w:rPrChange>
        </w:rPr>
      </w:pPr>
      <w:r w:rsidRPr="00AA6403">
        <w:rPr>
          <w:rStyle w:val="CommentReference"/>
          <w:sz w:val="22"/>
          <w:szCs w:val="22"/>
          <w:rPrChange w:id="747" w:author="Clara Fuchsman" w:date="2021-10-16T17:57:00Z">
            <w:rPr>
              <w:rStyle w:val="CommentReference"/>
            </w:rPr>
          </w:rPrChange>
        </w:rPr>
        <w:annotationRef/>
      </w:r>
      <w:r w:rsidRPr="00AA6403">
        <w:rPr>
          <w:sz w:val="22"/>
          <w:szCs w:val="22"/>
          <w:rPrChange w:id="748" w:author="Clara Fuchsman" w:date="2021-10-16T17:57:00Z">
            <w:rPr/>
          </w:rPrChange>
        </w:rPr>
        <w:t xml:space="preserve"> Local time, as modified. We have modified the notation to “Proportionally more small particles” and “proportionally fewer small particles”. Since there may be more particles of all sizes when the PSD is flatter.</w:t>
      </w:r>
    </w:p>
    <w:p w14:paraId="61A75A0D" w14:textId="77777777" w:rsidR="00146098" w:rsidRPr="00AA6403" w:rsidRDefault="00146098" w:rsidP="00146098">
      <w:pPr>
        <w:rPr>
          <w:color w:val="C00000"/>
        </w:rPr>
      </w:pPr>
      <w:r w:rsidRPr="00AA6403">
        <w:rPr>
          <w:color w:val="C00000"/>
        </w:rPr>
        <w:t>Also, it has to be binned a little bit?</w:t>
      </w:r>
    </w:p>
    <w:p w14:paraId="1F3BFACA" w14:textId="77777777" w:rsidR="00146098" w:rsidRPr="00AA6403" w:rsidRDefault="00146098" w:rsidP="00146098">
      <w:pPr>
        <w:pStyle w:val="CommentText"/>
        <w:rPr>
          <w:sz w:val="22"/>
          <w:szCs w:val="22"/>
          <w:rPrChange w:id="749" w:author="Clara Fuchsman" w:date="2021-10-16T17:57:00Z">
            <w:rPr/>
          </w:rPrChange>
        </w:rPr>
      </w:pPr>
    </w:p>
    <w:p w14:paraId="2860DFB9" w14:textId="5B10C77C" w:rsidR="00146098" w:rsidRPr="00AA6403" w:rsidRDefault="00146098" w:rsidP="00146098">
      <w:pPr>
        <w:pStyle w:val="CommentText"/>
        <w:rPr>
          <w:color w:val="C00000"/>
          <w:sz w:val="22"/>
          <w:szCs w:val="22"/>
          <w:rPrChange w:id="750" w:author="Clara Fuchsman" w:date="2021-10-16T17:57:00Z">
            <w:rPr>
              <w:color w:val="C00000"/>
            </w:rPr>
          </w:rPrChange>
        </w:rPr>
      </w:pPr>
      <w:r w:rsidRPr="00AA6403">
        <w:rPr>
          <w:sz w:val="22"/>
          <w:szCs w:val="22"/>
          <w:rPrChange w:id="751" w:author="Clara Fuchsman" w:date="2021-10-16T17:57:00Z">
            <w:rPr/>
          </w:rPrChange>
        </w:rPr>
        <w:t xml:space="preserve">We left these data intentionally </w:t>
      </w:r>
      <w:proofErr w:type="spellStart"/>
      <w:r w:rsidRPr="00AA6403">
        <w:rPr>
          <w:sz w:val="22"/>
          <w:szCs w:val="22"/>
          <w:rPrChange w:id="752" w:author="Clara Fuchsman" w:date="2021-10-16T17:57:00Z">
            <w:rPr/>
          </w:rPrChange>
        </w:rPr>
        <w:t>unbinned</w:t>
      </w:r>
      <w:proofErr w:type="spellEnd"/>
      <w:r w:rsidRPr="00AA6403">
        <w:rPr>
          <w:sz w:val="22"/>
          <w:szCs w:val="22"/>
          <w:rPrChange w:id="753" w:author="Clara Fuchsman" w:date="2021-10-16T17:57:00Z">
            <w:rPr/>
          </w:rPrChange>
        </w:rPr>
        <w:t xml:space="preserve"> to capture the variability in particle number and apparent particle size distribution slope.</w:t>
      </w:r>
    </w:p>
    <w:p w14:paraId="69B2FB5E" w14:textId="502CA87A" w:rsidR="00146098" w:rsidRPr="00AA6403" w:rsidRDefault="00146098" w:rsidP="001461E7">
      <w:pPr>
        <w:rPr>
          <w:color w:val="C00000"/>
        </w:rPr>
      </w:pPr>
    </w:p>
    <w:p w14:paraId="141FE8BB" w14:textId="6859DEF8" w:rsidR="001461E7" w:rsidRPr="00AA6403" w:rsidRDefault="001461E7" w:rsidP="001461E7">
      <w:pPr>
        <w:rPr>
          <w:color w:val="C00000"/>
          <w:rPrChange w:id="754" w:author="Clara Fuchsman" w:date="2021-10-16T17:57:00Z">
            <w:rPr>
              <w:color w:val="C00000"/>
            </w:rPr>
          </w:rPrChange>
        </w:rPr>
      </w:pPr>
      <w:bookmarkStart w:id="755" w:name="_Hlk84593629"/>
      <w:bookmarkEnd w:id="741"/>
      <w:r w:rsidRPr="00AA6403">
        <w:rPr>
          <w:color w:val="C00000"/>
          <w:rPrChange w:id="756" w:author="Clara Fuchsman" w:date="2021-10-16T17:57:00Z">
            <w:rPr>
              <w:color w:val="C00000"/>
            </w:rPr>
          </w:rPrChange>
        </w:rPr>
        <w:t>L417: “that quantified how the change of flux…”</w:t>
      </w:r>
    </w:p>
    <w:p w14:paraId="5ACBC894" w14:textId="665149BC" w:rsidR="00146098" w:rsidRPr="00AA6403" w:rsidRDefault="00146098" w:rsidP="001461E7">
      <w:pPr>
        <w:rPr>
          <w:color w:val="C00000"/>
        </w:rPr>
      </w:pPr>
      <w:r w:rsidRPr="00AA6403">
        <w:rPr>
          <w:rStyle w:val="CommentReference"/>
          <w:sz w:val="22"/>
          <w:szCs w:val="22"/>
          <w:rPrChange w:id="757" w:author="Clara Fuchsman" w:date="2021-10-16T17:57:00Z">
            <w:rPr>
              <w:rStyle w:val="CommentReference"/>
            </w:rPr>
          </w:rPrChange>
        </w:rPr>
        <w:t>Corrected</w:t>
      </w:r>
    </w:p>
    <w:p w14:paraId="3D6032F1" w14:textId="158B7E8C" w:rsidR="004A1576" w:rsidRPr="00AA6403" w:rsidRDefault="001461E7" w:rsidP="001461E7">
      <w:pPr>
        <w:rPr>
          <w:color w:val="C00000"/>
          <w:rPrChange w:id="758" w:author="Clara Fuchsman" w:date="2021-10-16T17:57:00Z">
            <w:rPr>
              <w:color w:val="C00000"/>
            </w:rPr>
          </w:rPrChange>
        </w:rPr>
      </w:pPr>
      <w:bookmarkStart w:id="759" w:name="_Hlk84593651"/>
      <w:bookmarkEnd w:id="755"/>
      <w:r w:rsidRPr="00AA6403">
        <w:rPr>
          <w:color w:val="C00000"/>
          <w:rPrChange w:id="760" w:author="Clara Fuchsman" w:date="2021-10-16T17:57:00Z">
            <w:rPr>
              <w:color w:val="C00000"/>
            </w:rPr>
          </w:rPrChange>
        </w:rPr>
        <w:t xml:space="preserve">Figure 5: For the hour, is that local time or GMT? Fix </w:t>
      </w:r>
      <w:proofErr w:type="spellStart"/>
      <w:r w:rsidRPr="00AA6403">
        <w:rPr>
          <w:color w:val="C00000"/>
          <w:rPrChange w:id="761" w:author="Clara Fuchsman" w:date="2021-10-16T17:57:00Z">
            <w:rPr>
              <w:color w:val="C00000"/>
            </w:rPr>
          </w:rPrChange>
        </w:rPr>
        <w:t>umol</w:t>
      </w:r>
      <w:proofErr w:type="spellEnd"/>
      <w:r w:rsidRPr="00AA6403">
        <w:rPr>
          <w:color w:val="C00000"/>
          <w:rPrChange w:id="762" w:author="Clara Fuchsman" w:date="2021-10-16T17:57:00Z">
            <w:rPr>
              <w:color w:val="C00000"/>
            </w:rPr>
          </w:rPrChange>
        </w:rPr>
        <w:t xml:space="preserve"> carbon</w:t>
      </w:r>
    </w:p>
    <w:p w14:paraId="23826E0B" w14:textId="5F2DC980" w:rsidR="00E93A81" w:rsidRPr="00AA6403" w:rsidRDefault="0052655D" w:rsidP="001461E7">
      <w:pPr>
        <w:rPr>
          <w:color w:val="C00000"/>
          <w:rPrChange w:id="763" w:author="Clara Fuchsman" w:date="2021-10-16T17:57:00Z">
            <w:rPr>
              <w:color w:val="C00000"/>
            </w:rPr>
          </w:rPrChange>
        </w:rPr>
      </w:pPr>
      <w:r w:rsidRPr="00AA6403">
        <w:rPr>
          <w:rPrChange w:id="764" w:author="Clara Fuchsman" w:date="2021-10-16T17:57:00Z">
            <w:rPr/>
          </w:rPrChange>
        </w:rPr>
        <w:t xml:space="preserve">It was </w:t>
      </w:r>
      <w:r w:rsidR="00E93A81" w:rsidRPr="00AA6403">
        <w:rPr>
          <w:rPrChange w:id="765" w:author="Clara Fuchsman" w:date="2021-10-16T17:57:00Z">
            <w:rPr/>
          </w:rPrChange>
        </w:rPr>
        <w:t xml:space="preserve">Local </w:t>
      </w:r>
      <w:r w:rsidRPr="00AA6403">
        <w:rPr>
          <w:rPrChange w:id="766" w:author="Clara Fuchsman" w:date="2021-10-16T17:57:00Z">
            <w:rPr/>
          </w:rPrChange>
        </w:rPr>
        <w:t>M</w:t>
      </w:r>
      <w:r w:rsidR="00E93A81" w:rsidRPr="00AA6403">
        <w:rPr>
          <w:rPrChange w:id="767" w:author="Clara Fuchsman" w:date="2021-10-16T17:57:00Z">
            <w:rPr/>
          </w:rPrChange>
        </w:rPr>
        <w:t>exican</w:t>
      </w:r>
      <w:r w:rsidRPr="00AA6403">
        <w:rPr>
          <w:rPrChange w:id="768" w:author="Clara Fuchsman" w:date="2021-10-16T17:57:00Z">
            <w:rPr/>
          </w:rPrChange>
        </w:rPr>
        <w:t xml:space="preserve"> time</w:t>
      </w:r>
      <w:r w:rsidR="00E93A81" w:rsidRPr="00AA6403">
        <w:rPr>
          <w:rPrChange w:id="769" w:author="Clara Fuchsman" w:date="2021-10-16T17:57:00Z">
            <w:rPr/>
          </w:rPrChange>
        </w:rPr>
        <w:t xml:space="preserve">. </w:t>
      </w:r>
      <w:r w:rsidR="00AE719F" w:rsidRPr="00AA6403">
        <w:rPr>
          <w:rPrChange w:id="770" w:author="Clara Fuchsman" w:date="2021-10-16T17:57:00Z">
            <w:rPr/>
          </w:rPrChange>
        </w:rPr>
        <w:t>“</w:t>
      </w:r>
      <w:proofErr w:type="spellStart"/>
      <w:r w:rsidR="00E93A81" w:rsidRPr="00AA6403">
        <w:rPr>
          <w:rPrChange w:id="771" w:author="Clara Fuchsman" w:date="2021-10-16T17:57:00Z">
            <w:rPr/>
          </w:rPrChange>
        </w:rPr>
        <w:t>μmol</w:t>
      </w:r>
      <w:proofErr w:type="spellEnd"/>
      <w:r w:rsidR="00E93A81" w:rsidRPr="00AA6403">
        <w:rPr>
          <w:rPrChange w:id="772" w:author="Clara Fuchsman" w:date="2021-10-16T17:57:00Z">
            <w:rPr/>
          </w:rPrChange>
        </w:rPr>
        <w:t xml:space="preserve"> C</w:t>
      </w:r>
      <w:r w:rsidR="00AE719F" w:rsidRPr="00AA6403">
        <w:rPr>
          <w:rPrChange w:id="773" w:author="Clara Fuchsman" w:date="2021-10-16T17:57:00Z">
            <w:rPr/>
          </w:rPrChange>
        </w:rPr>
        <w:t>”</w:t>
      </w:r>
      <w:r w:rsidR="00E93A81" w:rsidRPr="00AA6403">
        <w:rPr>
          <w:rPrChange w:id="774" w:author="Clara Fuchsman" w:date="2021-10-16T17:57:00Z">
            <w:rPr/>
          </w:rPrChange>
        </w:rPr>
        <w:t xml:space="preserve"> now always has a space</w:t>
      </w:r>
      <w:r w:rsidR="00AE719F" w:rsidRPr="00AA6403">
        <w:rPr>
          <w:rPrChange w:id="775" w:author="Clara Fuchsman" w:date="2021-10-16T17:57:00Z">
            <w:rPr/>
          </w:rPrChange>
        </w:rPr>
        <w:t xml:space="preserve"> in both panels.</w:t>
      </w:r>
    </w:p>
    <w:p w14:paraId="27301604" w14:textId="5D41B8ED" w:rsidR="001461E7" w:rsidRPr="00AA6403" w:rsidRDefault="001461E7" w:rsidP="001461E7">
      <w:pPr>
        <w:rPr>
          <w:color w:val="C00000"/>
          <w:rPrChange w:id="776" w:author="Clara Fuchsman" w:date="2021-10-16T17:57:00Z">
            <w:rPr>
              <w:color w:val="C00000"/>
            </w:rPr>
          </w:rPrChange>
        </w:rPr>
      </w:pPr>
      <w:bookmarkStart w:id="777" w:name="_Hlk84594411"/>
      <w:bookmarkEnd w:id="759"/>
      <w:r w:rsidRPr="00AA6403">
        <w:rPr>
          <w:color w:val="C00000"/>
          <w:rPrChange w:id="778" w:author="Clara Fuchsman" w:date="2021-10-16T17:57:00Z">
            <w:rPr>
              <w:color w:val="C00000"/>
            </w:rPr>
          </w:rPrChange>
        </w:rPr>
        <w:t xml:space="preserve"> l 509. Listing “disaggregation and</w:t>
      </w:r>
    </w:p>
    <w:p w14:paraId="7AC96740" w14:textId="77777777" w:rsidR="001461E7" w:rsidRPr="00AA6403" w:rsidRDefault="001461E7" w:rsidP="001461E7">
      <w:pPr>
        <w:rPr>
          <w:color w:val="C00000"/>
          <w:rPrChange w:id="779" w:author="Clara Fuchsman" w:date="2021-10-16T17:57:00Z">
            <w:rPr>
              <w:color w:val="C00000"/>
            </w:rPr>
          </w:rPrChange>
        </w:rPr>
      </w:pPr>
      <w:r w:rsidRPr="00AA6403">
        <w:rPr>
          <w:color w:val="C00000"/>
          <w:rPrChange w:id="780" w:author="Clara Fuchsman" w:date="2021-10-16T17:57:00Z">
            <w:rPr>
              <w:color w:val="C00000"/>
            </w:rPr>
          </w:rPrChange>
        </w:rPr>
        <w:t>other processes” seems to be an oversimplification. You have active flux particles, disaggregation,</w:t>
      </w:r>
    </w:p>
    <w:p w14:paraId="1B8AED40" w14:textId="77777777" w:rsidR="001461E7" w:rsidRPr="00AA6403" w:rsidRDefault="001461E7" w:rsidP="001461E7">
      <w:pPr>
        <w:rPr>
          <w:color w:val="C00000"/>
          <w:rPrChange w:id="781" w:author="Clara Fuchsman" w:date="2021-10-16T17:57:00Z">
            <w:rPr>
              <w:color w:val="C00000"/>
            </w:rPr>
          </w:rPrChange>
        </w:rPr>
      </w:pPr>
      <w:r w:rsidRPr="00AA6403">
        <w:rPr>
          <w:color w:val="C00000"/>
          <w:rPrChange w:id="782" w:author="Clara Fuchsman" w:date="2021-10-16T17:57:00Z">
            <w:rPr>
              <w:color w:val="C00000"/>
            </w:rPr>
          </w:rPrChange>
        </w:rPr>
        <w:t>advection, and repackaging/aggregation. Also, why do we only have deviation from the model for the</w:t>
      </w:r>
    </w:p>
    <w:p w14:paraId="3BBC726A" w14:textId="51E39B61" w:rsidR="001461E7" w:rsidRPr="00AA6403" w:rsidRDefault="001461E7" w:rsidP="001461E7">
      <w:pPr>
        <w:rPr>
          <w:color w:val="C00000"/>
          <w:rPrChange w:id="783" w:author="Clara Fuchsman" w:date="2021-10-16T17:57:00Z">
            <w:rPr>
              <w:color w:val="C00000"/>
            </w:rPr>
          </w:rPrChange>
        </w:rPr>
      </w:pPr>
      <w:r w:rsidRPr="00AA6403">
        <w:rPr>
          <w:color w:val="C00000"/>
          <w:rPrChange w:id="784" w:author="Clara Fuchsman" w:date="2021-10-16T17:57:00Z">
            <w:rPr>
              <w:color w:val="C00000"/>
            </w:rPr>
          </w:rPrChange>
        </w:rPr>
        <w:t>small particles?</w:t>
      </w:r>
    </w:p>
    <w:p w14:paraId="70BB10F3" w14:textId="77777777" w:rsidR="00E93A81" w:rsidRPr="00AA6403" w:rsidRDefault="00E93A81" w:rsidP="00E93A81">
      <w:pPr>
        <w:pStyle w:val="CommentText"/>
        <w:rPr>
          <w:sz w:val="22"/>
          <w:szCs w:val="22"/>
          <w:rPrChange w:id="785" w:author="Clara Fuchsman" w:date="2021-10-16T17:57:00Z">
            <w:rPr/>
          </w:rPrChange>
        </w:rPr>
      </w:pPr>
      <w:r w:rsidRPr="00AA6403">
        <w:rPr>
          <w:sz w:val="22"/>
          <w:szCs w:val="22"/>
          <w:rPrChange w:id="786" w:author="Clara Fuchsman" w:date="2021-10-16T17:57:00Z">
            <w:rPr/>
          </w:rPrChange>
        </w:rPr>
        <w:t>Modified to—</w:t>
      </w:r>
    </w:p>
    <w:p w14:paraId="53863FA6" w14:textId="77777777" w:rsidR="00E93A81" w:rsidRPr="00AA6403" w:rsidRDefault="00E93A81" w:rsidP="00E93A81">
      <w:pPr>
        <w:pStyle w:val="CommentText"/>
        <w:rPr>
          <w:sz w:val="22"/>
          <w:szCs w:val="22"/>
          <w:rPrChange w:id="787" w:author="Clara Fuchsman" w:date="2021-10-16T17:57:00Z">
            <w:rPr/>
          </w:rPrChange>
        </w:rPr>
      </w:pPr>
    </w:p>
    <w:p w14:paraId="23CCBAEC" w14:textId="77F58F4F" w:rsidR="00E93A81" w:rsidRPr="00AA6403" w:rsidRDefault="00AE719F" w:rsidP="001461E7">
      <w:pPr>
        <w:rPr>
          <w:color w:val="C00000"/>
          <w:rPrChange w:id="788" w:author="Clara Fuchsman" w:date="2021-10-16T17:57:00Z">
            <w:rPr>
              <w:color w:val="C00000"/>
            </w:rPr>
          </w:rPrChange>
        </w:rPr>
      </w:pPr>
      <w:r w:rsidRPr="00AA6403">
        <w:t xml:space="preserve">This value serves as a metric of </w:t>
      </w:r>
      <w:commentRangeStart w:id="789"/>
      <w:commentRangeStart w:id="790"/>
      <w:r w:rsidRPr="00AA6403">
        <w:t>processes</w:t>
      </w:r>
      <w:commentRangeEnd w:id="789"/>
      <w:r w:rsidRPr="00AA6403">
        <w:rPr>
          <w:rStyle w:val="CommentReference"/>
          <w:sz w:val="22"/>
          <w:szCs w:val="22"/>
          <w:rPrChange w:id="791" w:author="Clara Fuchsman" w:date="2021-10-16T17:57:00Z">
            <w:rPr>
              <w:rStyle w:val="CommentReference"/>
            </w:rPr>
          </w:rPrChange>
        </w:rPr>
        <w:commentReference w:id="789"/>
      </w:r>
      <w:commentRangeEnd w:id="790"/>
      <w:r w:rsidRPr="00AA6403">
        <w:rPr>
          <w:rStyle w:val="CommentReference"/>
          <w:sz w:val="22"/>
          <w:szCs w:val="22"/>
          <w:rPrChange w:id="792" w:author="Clara Fuchsman" w:date="2021-10-16T17:57:00Z">
            <w:rPr>
              <w:rStyle w:val="CommentReference"/>
            </w:rPr>
          </w:rPrChange>
        </w:rPr>
        <w:commentReference w:id="790"/>
      </w:r>
      <w:r w:rsidRPr="00AA6403">
        <w:t xml:space="preserve"> that cannot be captured by a null model, which assumes that particles only sink and remineralize. Positive values suggest an excess of sma</w:t>
      </w:r>
      <w:r w:rsidRPr="00AA6403">
        <w:rPr>
          <w:rPrChange w:id="794" w:author="Clara Fuchsman" w:date="2021-10-16T17:57:00Z">
            <w:rPr/>
          </w:rPrChange>
        </w:rPr>
        <w:t xml:space="preserve">ll particles, suggesting disaggregation or advection of small </w:t>
      </w:r>
      <w:proofErr w:type="spellStart"/>
      <w:r w:rsidRPr="00AA6403">
        <w:rPr>
          <w:rPrChange w:id="795" w:author="Clara Fuchsman" w:date="2021-10-16T17:57:00Z">
            <w:rPr/>
          </w:rPrChange>
        </w:rPr>
        <w:t>partices</w:t>
      </w:r>
      <w:proofErr w:type="spellEnd"/>
      <w:r w:rsidRPr="00AA6403">
        <w:rPr>
          <w:rPrChange w:id="796" w:author="Clara Fuchsman" w:date="2021-10-16T17:57:00Z">
            <w:rPr/>
          </w:rPrChange>
        </w:rPr>
        <w:t>, while negative values suggest a dearth of small particles, suggesting repackaging and aggregation. DFM is only reported for small particles, because it is the inverse of the deviation from expected flux of large particles.</w:t>
      </w:r>
    </w:p>
    <w:p w14:paraId="477E0EE5" w14:textId="485E060C" w:rsidR="001461E7" w:rsidRPr="00AA6403" w:rsidRDefault="001461E7" w:rsidP="001461E7">
      <w:pPr>
        <w:rPr>
          <w:color w:val="C00000"/>
          <w:rPrChange w:id="797" w:author="Clara Fuchsman" w:date="2021-10-16T17:57:00Z">
            <w:rPr>
              <w:color w:val="C00000"/>
            </w:rPr>
          </w:rPrChange>
        </w:rPr>
      </w:pPr>
      <w:bookmarkStart w:id="798" w:name="_Hlk84594474"/>
      <w:bookmarkEnd w:id="777"/>
      <w:r w:rsidRPr="00AA6403">
        <w:rPr>
          <w:color w:val="C00000"/>
          <w:rPrChange w:id="799" w:author="Clara Fuchsman" w:date="2021-10-16T17:57:00Z">
            <w:rPr>
              <w:color w:val="C00000"/>
            </w:rPr>
          </w:rPrChange>
        </w:rPr>
        <w:t>L565 HA2? Is this H2?</w:t>
      </w:r>
    </w:p>
    <w:p w14:paraId="5A1AD000" w14:textId="704CF4AB" w:rsidR="00E93A81" w:rsidRPr="00AA6403" w:rsidRDefault="00E93A81" w:rsidP="001461E7">
      <w:pPr>
        <w:rPr>
          <w:color w:val="C00000"/>
          <w:rPrChange w:id="800" w:author="Clara Fuchsman" w:date="2021-10-16T17:57:00Z">
            <w:rPr>
              <w:color w:val="C00000"/>
            </w:rPr>
          </w:rPrChange>
        </w:rPr>
      </w:pPr>
      <w:r w:rsidRPr="00AA6403">
        <w:rPr>
          <w:rPrChange w:id="801" w:author="Clara Fuchsman" w:date="2021-10-16T17:57:00Z">
            <w:rPr/>
          </w:rPrChange>
        </w:rPr>
        <w:lastRenderedPageBreak/>
        <w:t>Good catch. There was a lot of re-naming of hypotheses in various drafts and this one snuck through.</w:t>
      </w:r>
    </w:p>
    <w:p w14:paraId="4A0E3E7C" w14:textId="77777777" w:rsidR="001461E7" w:rsidRPr="00AA6403" w:rsidRDefault="001461E7" w:rsidP="001461E7">
      <w:pPr>
        <w:rPr>
          <w:color w:val="C00000"/>
          <w:rPrChange w:id="802" w:author="Clara Fuchsman" w:date="2021-10-16T17:57:00Z">
            <w:rPr>
              <w:color w:val="C00000"/>
            </w:rPr>
          </w:rPrChange>
        </w:rPr>
      </w:pPr>
      <w:bookmarkStart w:id="803" w:name="_Hlk84594537"/>
      <w:bookmarkEnd w:id="798"/>
      <w:r w:rsidRPr="00AA6403">
        <w:rPr>
          <w:color w:val="C00000"/>
          <w:rPrChange w:id="804" w:author="Clara Fuchsman" w:date="2021-10-16T17:57:00Z">
            <w:rPr>
              <w:color w:val="C00000"/>
            </w:rPr>
          </w:rPrChange>
        </w:rPr>
        <w:t xml:space="preserve">L572: </w:t>
      </w:r>
      <w:proofErr w:type="spellStart"/>
      <w:r w:rsidRPr="00AA6403">
        <w:rPr>
          <w:color w:val="C00000"/>
          <w:rPrChange w:id="805" w:author="Clara Fuchsman" w:date="2021-10-16T17:57:00Z">
            <w:rPr>
              <w:color w:val="C00000"/>
            </w:rPr>
          </w:rPrChange>
        </w:rPr>
        <w:t>Wishner</w:t>
      </w:r>
      <w:proofErr w:type="spellEnd"/>
      <w:r w:rsidRPr="00AA6403">
        <w:rPr>
          <w:color w:val="C00000"/>
          <w:rPrChange w:id="806" w:author="Clara Fuchsman" w:date="2021-10-16T17:57:00Z">
            <w:rPr>
              <w:color w:val="C00000"/>
            </w:rPr>
          </w:rPrChange>
        </w:rPr>
        <w:t xml:space="preserve"> has demonstrated specialized lower oxycline communities. She suggests these</w:t>
      </w:r>
    </w:p>
    <w:p w14:paraId="1F7FE5FA" w14:textId="77777777" w:rsidR="001461E7" w:rsidRPr="00AA6403" w:rsidRDefault="001461E7" w:rsidP="001461E7">
      <w:pPr>
        <w:rPr>
          <w:color w:val="C00000"/>
          <w:rPrChange w:id="807" w:author="Clara Fuchsman" w:date="2021-10-16T17:57:00Z">
            <w:rPr>
              <w:color w:val="C00000"/>
            </w:rPr>
          </w:rPrChange>
        </w:rPr>
      </w:pPr>
      <w:r w:rsidRPr="00AA6403">
        <w:rPr>
          <w:color w:val="C00000"/>
          <w:rPrChange w:id="808" w:author="Clara Fuchsman" w:date="2021-10-16T17:57:00Z">
            <w:rPr>
              <w:color w:val="C00000"/>
            </w:rPr>
          </w:rPrChange>
        </w:rPr>
        <w:t>zooplankton are waiting for particles to fall out of the ODZ so this increased disaggregation could be the</w:t>
      </w:r>
    </w:p>
    <w:p w14:paraId="08A673E0" w14:textId="77777777" w:rsidR="001461E7" w:rsidRPr="00AA6403" w:rsidRDefault="001461E7" w:rsidP="001461E7">
      <w:pPr>
        <w:rPr>
          <w:color w:val="C00000"/>
          <w:rPrChange w:id="809" w:author="Clara Fuchsman" w:date="2021-10-16T17:57:00Z">
            <w:rPr>
              <w:color w:val="C00000"/>
            </w:rPr>
          </w:rPrChange>
        </w:rPr>
      </w:pPr>
      <w:r w:rsidRPr="00AA6403">
        <w:rPr>
          <w:color w:val="C00000"/>
          <w:rPrChange w:id="810" w:author="Clara Fuchsman" w:date="2021-10-16T17:57:00Z">
            <w:rPr>
              <w:color w:val="C00000"/>
            </w:rPr>
          </w:rPrChange>
        </w:rPr>
        <w:t>result of a community that actively seeks out the lower oxycline and the particles that have escaped</w:t>
      </w:r>
    </w:p>
    <w:p w14:paraId="74B819DC" w14:textId="7C41061C" w:rsidR="001461E7" w:rsidRPr="00AA6403" w:rsidRDefault="001461E7" w:rsidP="001461E7">
      <w:pPr>
        <w:rPr>
          <w:color w:val="C00000"/>
          <w:rPrChange w:id="811" w:author="Clara Fuchsman" w:date="2021-10-16T17:57:00Z">
            <w:rPr>
              <w:color w:val="C00000"/>
            </w:rPr>
          </w:rPrChange>
        </w:rPr>
      </w:pPr>
      <w:proofErr w:type="gramStart"/>
      <w:r w:rsidRPr="00AA6403">
        <w:rPr>
          <w:color w:val="C00000"/>
          <w:rPrChange w:id="812" w:author="Clara Fuchsman" w:date="2021-10-16T17:57:00Z">
            <w:rPr>
              <w:color w:val="C00000"/>
            </w:rPr>
          </w:rPrChange>
        </w:rPr>
        <w:t>remineralization.(</w:t>
      </w:r>
      <w:proofErr w:type="gramEnd"/>
      <w:r w:rsidRPr="00AA6403">
        <w:rPr>
          <w:color w:val="C00000"/>
          <w:rPrChange w:id="813" w:author="Clara Fuchsman" w:date="2021-10-16T17:57:00Z">
            <w:rPr>
              <w:color w:val="C00000"/>
            </w:rPr>
          </w:rPrChange>
        </w:rPr>
        <w:t xml:space="preserve">Saltzman and </w:t>
      </w:r>
      <w:proofErr w:type="spellStart"/>
      <w:r w:rsidRPr="00AA6403">
        <w:rPr>
          <w:color w:val="C00000"/>
          <w:rPrChange w:id="814" w:author="Clara Fuchsman" w:date="2021-10-16T17:57:00Z">
            <w:rPr>
              <w:color w:val="C00000"/>
            </w:rPr>
          </w:rPrChange>
        </w:rPr>
        <w:t>Wishner</w:t>
      </w:r>
      <w:proofErr w:type="spellEnd"/>
      <w:r w:rsidRPr="00AA6403">
        <w:rPr>
          <w:color w:val="C00000"/>
          <w:rPrChange w:id="815" w:author="Clara Fuchsman" w:date="2021-10-16T17:57:00Z">
            <w:rPr>
              <w:color w:val="C00000"/>
            </w:rPr>
          </w:rPrChange>
        </w:rPr>
        <w:t xml:space="preserve"> 1997; </w:t>
      </w:r>
      <w:proofErr w:type="spellStart"/>
      <w:r w:rsidRPr="00AA6403">
        <w:rPr>
          <w:color w:val="C00000"/>
          <w:rPrChange w:id="816" w:author="Clara Fuchsman" w:date="2021-10-16T17:57:00Z">
            <w:rPr>
              <w:color w:val="C00000"/>
            </w:rPr>
          </w:rPrChange>
        </w:rPr>
        <w:t>Wishner</w:t>
      </w:r>
      <w:proofErr w:type="spellEnd"/>
      <w:r w:rsidRPr="00AA6403">
        <w:rPr>
          <w:color w:val="C00000"/>
          <w:rPrChange w:id="817" w:author="Clara Fuchsman" w:date="2021-10-16T17:57:00Z">
            <w:rPr>
              <w:color w:val="C00000"/>
            </w:rPr>
          </w:rPrChange>
        </w:rPr>
        <w:t xml:space="preserve"> et al. 1995)</w:t>
      </w:r>
    </w:p>
    <w:p w14:paraId="0A8D2AD8" w14:textId="77777777" w:rsidR="00E93A81" w:rsidRPr="00AA6403" w:rsidRDefault="00E93A81" w:rsidP="00E93A81">
      <w:pPr>
        <w:pStyle w:val="CommentText"/>
        <w:rPr>
          <w:sz w:val="22"/>
          <w:szCs w:val="22"/>
          <w:rPrChange w:id="818" w:author="Clara Fuchsman" w:date="2021-10-16T17:57:00Z">
            <w:rPr/>
          </w:rPrChange>
        </w:rPr>
      </w:pPr>
      <w:r w:rsidRPr="00AA6403">
        <w:rPr>
          <w:sz w:val="22"/>
          <w:szCs w:val="22"/>
          <w:rPrChange w:id="819" w:author="Clara Fuchsman" w:date="2021-10-16T17:57:00Z">
            <w:rPr/>
          </w:rPrChange>
        </w:rPr>
        <w:t>Thank you.</w:t>
      </w:r>
    </w:p>
    <w:p w14:paraId="64B14AA7" w14:textId="77777777" w:rsidR="00E93A81" w:rsidRPr="00AA6403" w:rsidRDefault="00E93A81" w:rsidP="00E93A81">
      <w:pPr>
        <w:pStyle w:val="CommentText"/>
        <w:rPr>
          <w:sz w:val="22"/>
          <w:szCs w:val="22"/>
          <w:rPrChange w:id="820" w:author="Clara Fuchsman" w:date="2021-10-16T17:57:00Z">
            <w:rPr/>
          </w:rPrChange>
        </w:rPr>
      </w:pPr>
    </w:p>
    <w:p w14:paraId="723975E9" w14:textId="77777777" w:rsidR="00AE719F" w:rsidRPr="00AA6403" w:rsidRDefault="00AE719F" w:rsidP="001461E7">
      <w:pPr>
        <w:rPr>
          <w:rPrChange w:id="821" w:author="Clara Fuchsman" w:date="2021-10-16T17:57:00Z">
            <w:rPr/>
          </w:rPrChange>
        </w:rPr>
      </w:pPr>
      <w:bookmarkStart w:id="822" w:name="_Hlk84594568"/>
      <w:bookmarkEnd w:id="803"/>
      <w:r w:rsidRPr="00AA6403">
        <w:t xml:space="preserve">“One possible source of disaggregation are zooplankton communities that have been found to specialize  in feeding in the lower oxycline </w:t>
      </w:r>
      <w:r w:rsidRPr="00AA6403">
        <w:fldChar w:fldCharType="begin"/>
      </w:r>
      <w:r w:rsidRPr="00AA6403">
        <w:rPr>
          <w:rPrChange w:id="823" w:author="Clara Fuchsman" w:date="2021-10-16T17:57:00Z">
            <w:rPr/>
          </w:rPrChange>
        </w:rPr>
        <w:instrText xml:space="preserve"> ADDIN ZOTERO_ITEM CSL_CITATION {"citationID":"h19XUos3","properties":{"formattedCitation":"(Saltzman &amp; Wishner, 1997; Wishner et al., 1995)","plainCitation":"(Saltzman &amp; Wishner, 1997; Wishner et al., 1995)","noteIndex":0},"citationItems":[{"id":9947,"uris":["http://zotero.org/users/158097/items/IUFENRG8"],"uri":["http://zotero.org/users/158097/items/IUFENRG8"],"itemData":{"id":9947,"type":"article-journal","abstract":"The abundance and vertical distribution (O-1230 m) of copepods were studied in the eastern tropical Pacific near the seamount Volcano 7 to examine the influence of the extreme oxygen minimum zone (OMZ). Maximum zooplankton biomass and copepod abundance were in the thermocline zone. A secondary peak in biomass and copepod abundance was evident between 600 and 1000 m, which included the depth of the lower interface of the OMZ. This prominent secondary peak in zooplankton is a feature unique to OMZ regions. There were four general trends of vertical distribution of copepod abundance. These trends appeared to be related to the oxygen concentration and gradients. The most common vertical distribution was a pattern of maximum abundance in the mixed layer and thermocline zones, with a secondary maximum in the zone of the lower OMZ interface (600-1000 m). Clausocafanus spp., Oncaea, spp., Euchaeta spp., Oithona spp. and Corycaeus spp. showed this trend. Low oxygen concentration did not appear to restrict these groups, since they were present throughout the OMZ. The second vertical distributional pattern was vertical migration between the thermocline and the OMZ. Pleuromamma robusta showed this pattern, with maximum abundance at night in the thermocline zone and during the day in the core of the OMZ. In addition, there was a secondary maximum of abundance at the lower OMZ interface zone. The third type of distribution was shown by copepods that were abundant in the upper OMZ and at the lower OMZ interface zones. Eucalanus inermis. Haloptilusparalongicirrus and Heterostylites longicornis were dominant copepod species that exhibited this pattern. They were either absent from the mixed layer or at similar abundances in the mixed layer and upper OMZ. The fourth pattern was shown by copepod species that live primarily above the OMZ day and night. The majority of the species appeared to be tolerant of the extreme low oxygen concentrations. Rhincalanus spp. was the dominant copepod that was excluded by low oxygen concentrations. In general, species also found in other OMZ regions showed similar distributions in this study, indicating that low oxygen is a major controlling factor. Some vertical niche separation among congeneric species was indicated for Eucalanidae, Metridiidae and Augaptilidae. Published by Elsevier Science Ltd.","container-title":"Deep Sea Research Part I: Oceanographic Research Papers","DOI":"10.1016/S0967-0637(97)00006-X","ISSN":"09670637","issue":"6","journalAbbreviation":"Deep Sea Research Part I: Oceanographic Research Papers","language":"en","page":"931-954","source":"DOI.org (Crossref)","title":"Zooplankton ecology in the eastern tropical Pacific oxygen minimum zone above a seamount: 2. Vertical distribution of copepods","title-short":"Zooplankton ecology in the eastern tropical Pacific oxygen minimum zone above a seamount","volume":"44","author":[{"family":"Saltzman","given":"Jennifer"},{"family":"Wishner","given":"Karen F."}],"issued":{"date-parts":[["1997",6]]}}},{"id":9392,"uris":["http://zotero.org/users/158097/items/8V98P7WX"],"uri":["http://zotero.org/users/158097/items/8V98P7WX"],"itemData":{"id":9392,"type":"article-journal","abstract":"The distributions of pelagic and benthic fauna were examined in relation to the lower boundary of the oxygen minimum zone (OMZ) on and near Volcano 7, a seamount that penetrates this feature in the Eastern Tropical Pacific. Although the broad, pronounced OMZ in this region is an effective barrier for most zooplankton, zooplankton abundances, zooplankton feeding rates, and ambient suspended particulate organic carbon (POC) peaked sharply in the lower OMZ (about 740--800 m), in association with the minimum oxygen concentration and the increasing oxygen levels just below it. Zooplankton in the lower OMZ were also larger in size, and the pelagic community included some very abundant, possibly opportunistic, species. Elevated POC and scatter in the light transmission data suggested the existence of a thin, particle-rich, and carbon-rich pelagic layer at the base of the OMZ. Gut contents of planktonic detritivores implied opportunistic ingestion of bacterial aggregates, possibly from this layer. Benthic megafaunal abundances on the seamount, which extended up to 730 m, peaked at about 800 m. There was a consistent vertical progression in the depth of first occurrence of different megafaunal taxa in this depth range, similar to intertidal zonation. Although the vertical gradients of temperature, salinity, and oxygen were gradual at the lower OMZ interface (in contrast to the upper OMZ interface at the thermocline), temporal variability in oxygen levels due to internal wave-induced vertical excursions of the OMZ may produce the distinct zonation in the benthic fauna. The characteristics of the lower OMZ interface result from biological interactions with the chemical and organic matter gradients of the OMZ. Most zooplankton are probably excluded physiologically from pronounced OMZs. The zooplankton abundance peak at the lower interface of the OMZ occurs where oxygen becomes sufficiently high to permit the zooplankton to utilize the high concentrations of organic particles that have descended through the OMZ relatively unaltered because of low metazoan abundance. A similar scenario applies to megabenthic distributions. Plankton layers and a potential short food chain (bacteria to zooplankton) at OMZ interfaces suggest intense utilization and modification of organic material, localized within a thin midwater depth zone. This could be a potentially significant filter for organic material sinking to the deep-sea floor.","container-title":"Deep Sea Research Part I: Oceanographic Research Papers","DOI":"10.1016/0967-0637(94)00021-J","ISSN":"09670637","issue":"1","journalAbbreviation":"Deep Sea Research Part I: Oceanographic Research Papers","language":"en","page":"93-115","source":"DOI.org (Crossref)","title":"Pelagic and benthic ecology of the lower interface of the Eastern Tropical Pacific oxygen minimum zone","volume":"42","author":[{"family":"Wishner","given":"Karen F."},{"family":"Ashjian","given":"Carin J."},{"family":"Gelfman","given":"Celia"},{"family":"Gowing","given":"Marcia M."},{"family":"Kann","given":"Lisa"},{"family":"Levin","given":"Lisa A."},{"family":"Mullineaux","given":"Lauren S."},{"family":"Saltzman","given":"Jennifer"}],"issued":{"date-parts":[["1995",1]]}}}],"schema":"https://github.com/citation-style-language/schema/raw/master/csl-citation.json"} </w:instrText>
      </w:r>
      <w:r w:rsidRPr="00AA6403">
        <w:rPr>
          <w:rPrChange w:id="824" w:author="Clara Fuchsman" w:date="2021-10-16T17:57:00Z">
            <w:rPr/>
          </w:rPrChange>
        </w:rPr>
        <w:fldChar w:fldCharType="separate"/>
      </w:r>
      <w:r w:rsidRPr="00AA6403">
        <w:rPr>
          <w:rPrChange w:id="825" w:author="Clara Fuchsman" w:date="2021-10-16T17:57:00Z">
            <w:rPr/>
          </w:rPrChange>
        </w:rPr>
        <w:t>(Saltzman &amp; Wishner, 1997; Wishner et al., 1995)</w:t>
      </w:r>
      <w:r w:rsidRPr="00AA6403">
        <w:rPr>
          <w:rPrChange w:id="826" w:author="Clara Fuchsman" w:date="2021-10-16T17:57:00Z">
            <w:rPr/>
          </w:rPrChange>
        </w:rPr>
        <w:fldChar w:fldCharType="end"/>
      </w:r>
      <w:r w:rsidRPr="00AA6403">
        <w:t xml:space="preserve">. </w:t>
      </w:r>
      <w:bookmarkStart w:id="827" w:name="_Hlk84863944"/>
      <w:r w:rsidRPr="00AA6403">
        <w:t>This increased disaggregat</w:t>
      </w:r>
      <w:r w:rsidRPr="00AA6403">
        <w:rPr>
          <w:rPrChange w:id="828" w:author="Clara Fuchsman" w:date="2021-10-16T17:57:00Z">
            <w:rPr/>
          </w:rPrChange>
        </w:rPr>
        <w:t>ion could be the result of a community that actively seeks out the lower oxycline and the particles that have escaped remineralization. Such a community would likely be comprised primarily of small organisms which the EK60 is not able to measure at this depth</w:t>
      </w:r>
      <w:bookmarkEnd w:id="827"/>
      <w:r w:rsidRPr="00AA6403">
        <w:rPr>
          <w:rPrChange w:id="829" w:author="Clara Fuchsman" w:date="2021-10-16T17:57:00Z">
            <w:rPr/>
          </w:rPrChange>
        </w:rPr>
        <w:t>.”</w:t>
      </w:r>
    </w:p>
    <w:p w14:paraId="55C503AF" w14:textId="1522C703" w:rsidR="001461E7" w:rsidRPr="00AA6403" w:rsidRDefault="00AE719F" w:rsidP="001461E7">
      <w:pPr>
        <w:rPr>
          <w:color w:val="C00000"/>
          <w:rPrChange w:id="830" w:author="Clara Fuchsman" w:date="2021-10-16T17:57:00Z">
            <w:rPr>
              <w:color w:val="C00000"/>
            </w:rPr>
          </w:rPrChange>
        </w:rPr>
      </w:pPr>
      <w:r w:rsidRPr="00AA6403">
        <w:rPr>
          <w:rPrChange w:id="831" w:author="Clara Fuchsman" w:date="2021-10-16T17:57:00Z">
            <w:rPr/>
          </w:rPrChange>
        </w:rPr>
        <w:t xml:space="preserve"> </w:t>
      </w:r>
      <w:r w:rsidR="001461E7" w:rsidRPr="00AA6403">
        <w:rPr>
          <w:color w:val="C00000"/>
          <w:rPrChange w:id="832" w:author="Clara Fuchsman" w:date="2021-10-16T17:57:00Z">
            <w:rPr>
              <w:color w:val="C00000"/>
            </w:rPr>
          </w:rPrChange>
        </w:rPr>
        <w:t>L579: The rate of change…</w:t>
      </w:r>
    </w:p>
    <w:p w14:paraId="2D1A03C3" w14:textId="77777777" w:rsidR="00E93A81" w:rsidRPr="00AA6403" w:rsidRDefault="00E93A81" w:rsidP="00E93A81">
      <w:pPr>
        <w:pStyle w:val="CommentText"/>
        <w:rPr>
          <w:sz w:val="22"/>
          <w:szCs w:val="22"/>
          <w:rPrChange w:id="833" w:author="Clara Fuchsman" w:date="2021-10-16T17:57:00Z">
            <w:rPr/>
          </w:rPrChange>
        </w:rPr>
      </w:pPr>
      <w:r w:rsidRPr="00AA6403">
        <w:rPr>
          <w:sz w:val="22"/>
          <w:szCs w:val="22"/>
          <w:rPrChange w:id="834" w:author="Clara Fuchsman" w:date="2021-10-16T17:57:00Z">
            <w:rPr/>
          </w:rPrChange>
        </w:rPr>
        <w:t>Thank you.</w:t>
      </w:r>
    </w:p>
    <w:p w14:paraId="5A0F26FB" w14:textId="77777777" w:rsidR="00E93A81" w:rsidRPr="00AA6403" w:rsidRDefault="00E93A81" w:rsidP="00E93A81">
      <w:pPr>
        <w:pStyle w:val="CommentText"/>
        <w:rPr>
          <w:sz w:val="22"/>
          <w:szCs w:val="22"/>
          <w:rPrChange w:id="835" w:author="Clara Fuchsman" w:date="2021-10-16T17:57:00Z">
            <w:rPr/>
          </w:rPrChange>
        </w:rPr>
      </w:pPr>
    </w:p>
    <w:p w14:paraId="12574E8B" w14:textId="1B1F131B" w:rsidR="00E93A81" w:rsidRPr="00AA6403" w:rsidRDefault="00E93A81" w:rsidP="00E93A81">
      <w:pPr>
        <w:rPr>
          <w:rPrChange w:id="836" w:author="Clara Fuchsman" w:date="2021-10-16T17:57:00Z">
            <w:rPr/>
          </w:rPrChange>
        </w:rPr>
      </w:pPr>
      <w:r w:rsidRPr="00AA6403">
        <w:t>“This could indicate increased disaggregation in this region or horizontal transport of small particles through advection in this region. One possible source of disaggregation are zooplankton communities that ha</w:t>
      </w:r>
      <w:r w:rsidRPr="00AA6403">
        <w:rPr>
          <w:rPrChange w:id="837" w:author="Clara Fuchsman" w:date="2021-10-16T17:57:00Z">
            <w:rPr/>
          </w:rPrChange>
        </w:rPr>
        <w:t xml:space="preserve">ve been found to specialize  in feeding in the lower oxycline </w:t>
      </w:r>
      <w:r w:rsidRPr="00AA6403">
        <w:fldChar w:fldCharType="begin"/>
      </w:r>
      <w:r w:rsidRPr="00AA6403">
        <w:rPr>
          <w:rPrChange w:id="838" w:author="Clara Fuchsman" w:date="2021-10-16T17:57:00Z">
            <w:rPr/>
          </w:rPrChange>
        </w:rPr>
        <w:instrText xml:space="preserve"> ADDIN ZOTERO_ITEM CSL_CITATION {"citationID":"h19XUos3","properties":{"formattedCitation":"(Saltzman &amp; Wishner, 1997; Wishner et al., 1995)","plainCitation":"(Saltzman &amp; Wishner, 1997; Wishner et al., 1995)","noteIndex":0},"citationItems":[{"id":9947,"uris":["http://zotero.org/users/158097/items/IUFENRG8"],"uri":["http://zotero.org/users/158097/items/IUFENRG8"],"itemData":{"id":9947,"type":"article-journal","abstract":"The abundance and vertical distribution (O-1230 m) of copepods were studied in the eastern tropical Pacific near the seamount Volcano 7 to examine the influence of the extreme oxygen minimum zone (OMZ). Maximum zooplankton biomass and copepod abundance were in the thermocline zone. A secondary peak in biomass and copepod abundance was evident between 600 and 1000 m, which included the depth of the lower interface of the OMZ. This prominent secondary peak in zooplankton is a feature unique to OMZ regions. There were four general trends of vertical distribution of copepod abundance. These trends appeared to be related to the oxygen concentration and gradients. The most common vertical distribution was a pattern of maximum abundance in the mixed layer and thermocline zones, with a secondary maximum in the zone of the lower OMZ interface (600-1000 m). Clausocafanus spp., Oncaea, spp., Euchaeta spp., Oithona spp. and Corycaeus spp. showed this trend. Low oxygen concentration did not appear to restrict these groups, since they were present throughout the OMZ. The second vertical distributional pattern was vertical migration between the thermocline and the OMZ. Pleuromamma robusta showed this pattern, with maximum abundance at night in the thermocline zone and during the day in the core of the OMZ. In addition, there was a secondary maximum of abundance at the lower OMZ interface zone. The third type of distribution was shown by copepods that were abundant in the upper OMZ and at the lower OMZ interface zones. Eucalanus inermis. Haloptilusparalongicirrus and Heterostylites longicornis were dominant copepod species that exhibited this pattern. They were either absent from the mixed layer or at similar abundances in the mixed layer and upper OMZ. The fourth pattern was shown by copepod species that live primarily above the OMZ day and night. The majority of the species appeared to be tolerant of the extreme low oxygen concentrations. Rhincalanus spp. was the dominant copepod that was excluded by low oxygen concentrations. In general, species also found in other OMZ regions showed similar distributions in this study, indicating that low oxygen is a major controlling factor. Some vertical niche separation among congeneric species was indicated for Eucalanidae, Metridiidae and Augaptilidae. Published by Elsevier Science Ltd.","container-title":"Deep Sea Research Part I: Oceanographic Research Papers","DOI":"10.1016/S0967-0637(97)00006-X","ISSN":"09670637","issue":"6","journalAbbreviation":"Deep Sea Research Part I: Oceanographic Research Papers","language":"en","page":"931-954","source":"DOI.org (Crossref)","title":"Zooplankton ecology in the eastern tropical Pacific oxygen minimum zone above a seamount: 2. Vertical distribution of copepods","title-short":"Zooplankton ecology in the eastern tropical Pacific oxygen minimum zone above a seamount","volume":"44","author":[{"family":"Saltzman","given":"Jennifer"},{"family":"Wishner","given":"Karen F."}],"issued":{"date-parts":[["1997",6]]}}},{"id":9392,"uris":["http://zotero.org/users/158097/items/8V98P7WX"],"uri":["http://zotero.org/users/158097/items/8V98P7WX"],"itemData":{"id":9392,"type":"article-journal","abstract":"The distributions of pelagic and benthic fauna were examined in relation to the lower boundary of the oxygen minimum zone (OMZ) on and near Volcano 7, a seamount that penetrates this feature in the Eastern Tropical Pacific. Although the broad, pronounced OMZ in this region is an effective barrier for most zooplankton, zooplankton abundances, zooplankton feeding rates, and ambient suspended particulate organic carbon (POC) peaked sharply in the lower OMZ (about 740--800 m), in association with the minimum oxygen concentration and the increasing oxygen levels just below it. Zooplankton in the lower OMZ were also larger in size, and the pelagic community included some very abundant, possibly opportunistic, species. Elevated POC and scatter in the light transmission data suggested the existence of a thin, particle-rich, and carbon-rich pelagic layer at the base of the OMZ. Gut contents of planktonic detritivores implied opportunistic ingestion of bacterial aggregates, possibly from this layer. Benthic megafaunal abundances on the seamount, which extended up to 730 m, peaked at about 800 m. There was a consistent vertical progression in the depth of first occurrence of different megafaunal taxa in this depth range, similar to intertidal zonation. Although the vertical gradients of temperature, salinity, and oxygen were gradual at the lower OMZ interface (in contrast to the upper OMZ interface at the thermocline), temporal variability in oxygen levels due to internal wave-induced vertical excursions of the OMZ may produce the distinct zonation in the benthic fauna. The characteristics of the lower OMZ interface result from biological interactions with the chemical and organic matter gradients of the OMZ. Most zooplankton are probably excluded physiologically from pronounced OMZs. The zooplankton abundance peak at the lower interface of the OMZ occurs where oxygen becomes sufficiently high to permit the zooplankton to utilize the high concentrations of organic particles that have descended through the OMZ relatively unaltered because of low metazoan abundance. A similar scenario applies to megabenthic distributions. Plankton layers and a potential short food chain (bacteria to zooplankton) at OMZ interfaces suggest intense utilization and modification of organic material, localized within a thin midwater depth zone. This could be a potentially significant filter for organic material sinking to the deep-sea floor.","container-title":"Deep Sea Research Part I: Oceanographic Research Papers","DOI":"10.1016/0967-0637(94)00021-J","ISSN":"09670637","issue":"1","journalAbbreviation":"Deep Sea Research Part I: Oceanographic Research Papers","language":"en","page":"93-115","source":"DOI.org (Crossref)","title":"Pelagic and benthic ecology of the lower interface of the Eastern Tropical Pacific oxygen minimum zone","volume":"42","author":[{"family":"Wishner","given":"Karen F."},{"family":"Ashjian","given":"Carin J."},{"family":"Gelfman","given":"Celia"},{"family":"Gowing","given":"Marcia M."},{"family":"Kann","given":"Lisa"},{"family":"Levin","given":"Lisa A."},{"family":"Mullineaux","given":"Lauren S."},{"family":"Saltzman","given":"Jennifer"}],"issued":{"date-parts":[["1995",1]]}}}],"schema":"https://github.com/citation-style-language/schema/raw/master/csl-citation.json"} </w:instrText>
      </w:r>
      <w:r w:rsidRPr="00AA6403">
        <w:rPr>
          <w:rPrChange w:id="839" w:author="Clara Fuchsman" w:date="2021-10-16T17:57:00Z">
            <w:rPr/>
          </w:rPrChange>
        </w:rPr>
        <w:fldChar w:fldCharType="separate"/>
      </w:r>
      <w:r w:rsidRPr="00AA6403">
        <w:rPr>
          <w:rFonts w:ascii="Times New Roman" w:hAnsi="Times New Roman" w:cs="Times New Roman"/>
          <w:rPrChange w:id="840" w:author="Clara Fuchsman" w:date="2021-10-16T17:57:00Z">
            <w:rPr>
              <w:rFonts w:ascii="Times New Roman" w:hAnsi="Times New Roman" w:cs="Times New Roman"/>
            </w:rPr>
          </w:rPrChange>
        </w:rPr>
        <w:t>(Saltzman &amp; Wishner, 1997; Wishner et al., 1995)</w:t>
      </w:r>
      <w:r w:rsidRPr="00AA6403">
        <w:rPr>
          <w:rPrChange w:id="841" w:author="Clara Fuchsman" w:date="2021-10-16T17:57:00Z">
            <w:rPr/>
          </w:rPrChange>
        </w:rPr>
        <w:fldChar w:fldCharType="end"/>
      </w:r>
      <w:r w:rsidRPr="00AA6403">
        <w:t xml:space="preserve"> (REFS). This increased </w:t>
      </w:r>
      <w:proofErr w:type="spellStart"/>
      <w:r w:rsidRPr="00AA6403">
        <w:t>disaggegation</w:t>
      </w:r>
      <w:proofErr w:type="spellEnd"/>
      <w:r w:rsidRPr="00AA6403">
        <w:t xml:space="preserve"> could be the result of a community that actively seeks out the </w:t>
      </w:r>
      <w:r w:rsidRPr="00AA6403">
        <w:rPr>
          <w:rPrChange w:id="842" w:author="Clara Fuchsman" w:date="2021-10-16T17:57:00Z">
            <w:rPr/>
          </w:rPrChange>
        </w:rPr>
        <w:t xml:space="preserve">lower oxycline and the particles that have escaped remineralization. Such a community would likely be comprised </w:t>
      </w:r>
      <w:commentRangeStart w:id="843"/>
      <w:r w:rsidRPr="00AA6403">
        <w:rPr>
          <w:rPrChange w:id="844" w:author="Clara Fuchsman" w:date="2021-10-16T17:57:00Z">
            <w:rPr/>
          </w:rPrChange>
        </w:rPr>
        <w:t>primar</w:t>
      </w:r>
      <w:ins w:id="845" w:author="Clara Fuchsman" w:date="2021-10-16T17:58:00Z">
        <w:r w:rsidR="00AA6403">
          <w:t>i</w:t>
        </w:r>
      </w:ins>
      <w:del w:id="846" w:author="Clara Fuchsman" w:date="2021-10-16T17:58:00Z">
        <w:r w:rsidRPr="00AA6403" w:rsidDel="00AA6403">
          <w:rPr>
            <w:rPrChange w:id="847" w:author="Clara Fuchsman" w:date="2021-10-16T17:57:00Z">
              <w:rPr/>
            </w:rPrChange>
          </w:rPr>
          <w:delText>e</w:delText>
        </w:r>
      </w:del>
      <w:r w:rsidRPr="00AA6403">
        <w:rPr>
          <w:rPrChange w:id="848" w:author="Clara Fuchsman" w:date="2021-10-16T17:57:00Z">
            <w:rPr/>
          </w:rPrChange>
        </w:rPr>
        <w:t>ly</w:t>
      </w:r>
      <w:commentRangeEnd w:id="843"/>
      <w:r w:rsidR="00AA6403">
        <w:rPr>
          <w:rStyle w:val="CommentReference"/>
        </w:rPr>
        <w:commentReference w:id="843"/>
      </w:r>
      <w:r w:rsidRPr="00AA6403">
        <w:t xml:space="preserve"> of small organisms which the EK60 is not able to measure at this depth.” </w:t>
      </w:r>
    </w:p>
    <w:p w14:paraId="3A6CD86E" w14:textId="77777777" w:rsidR="00E93A81" w:rsidRPr="00AA6403" w:rsidRDefault="00E93A81" w:rsidP="00E93A81">
      <w:pPr>
        <w:pStyle w:val="CommentText"/>
        <w:rPr>
          <w:sz w:val="22"/>
          <w:szCs w:val="22"/>
          <w:rPrChange w:id="849" w:author="Clara Fuchsman" w:date="2021-10-16T17:57:00Z">
            <w:rPr/>
          </w:rPrChange>
        </w:rPr>
      </w:pPr>
      <w:r w:rsidRPr="00AA6403">
        <w:rPr>
          <w:sz w:val="22"/>
          <w:szCs w:val="22"/>
          <w:rPrChange w:id="850" w:author="Clara Fuchsman" w:date="2021-10-16T17:57:00Z">
            <w:rPr/>
          </w:rPrChange>
        </w:rPr>
        <w:t>.</w:t>
      </w:r>
    </w:p>
    <w:p w14:paraId="561D2F30" w14:textId="77777777" w:rsidR="00E93A81" w:rsidRPr="00AA6403" w:rsidRDefault="00E93A81" w:rsidP="001461E7">
      <w:pPr>
        <w:rPr>
          <w:color w:val="C00000"/>
        </w:rPr>
      </w:pPr>
    </w:p>
    <w:p w14:paraId="022B26AC" w14:textId="6DA285DC" w:rsidR="001461E7" w:rsidRPr="00AA6403" w:rsidRDefault="001461E7" w:rsidP="001461E7">
      <w:pPr>
        <w:rPr>
          <w:color w:val="C00000"/>
        </w:rPr>
      </w:pPr>
      <w:bookmarkStart w:id="851" w:name="_Hlk84594631"/>
      <w:bookmarkEnd w:id="822"/>
      <w:r w:rsidRPr="00AA6403">
        <w:rPr>
          <w:color w:val="C00000"/>
        </w:rPr>
        <w:t>L580: flux, is that…</w:t>
      </w:r>
    </w:p>
    <w:p w14:paraId="1D43E2FD" w14:textId="216D51D9" w:rsidR="00E93A81" w:rsidRPr="00AA6403" w:rsidRDefault="00E93A81" w:rsidP="00E93A81">
      <w:pPr>
        <w:pStyle w:val="CommentText"/>
        <w:rPr>
          <w:sz w:val="22"/>
          <w:szCs w:val="22"/>
          <w:rPrChange w:id="852" w:author="Clara Fuchsman" w:date="2021-10-16T17:57:00Z">
            <w:rPr/>
          </w:rPrChange>
        </w:rPr>
      </w:pPr>
      <w:r w:rsidRPr="00AA6403">
        <w:rPr>
          <w:sz w:val="22"/>
          <w:szCs w:val="22"/>
          <w:rPrChange w:id="853" w:author="Clara Fuchsman" w:date="2021-10-16T17:57:00Z">
            <w:rPr/>
          </w:rPrChange>
        </w:rPr>
        <w:t>Modified to</w:t>
      </w:r>
    </w:p>
    <w:p w14:paraId="0EF62AB5" w14:textId="4B7C9AF4" w:rsidR="00E93A81" w:rsidRPr="00AA6403" w:rsidRDefault="00E93A81" w:rsidP="00E93A81">
      <w:pPr>
        <w:rPr>
          <w:color w:val="C00000"/>
        </w:rPr>
      </w:pPr>
      <w:r w:rsidRPr="00AA6403">
        <w:t>“The observation that the rate of change</w:t>
      </w:r>
      <w:r w:rsidRPr="00AA6403">
        <w:rPr>
          <w:rStyle w:val="CommentReference"/>
          <w:sz w:val="22"/>
          <w:szCs w:val="22"/>
          <w:rPrChange w:id="854" w:author="Clara Fuchsman" w:date="2021-10-16T17:57:00Z">
            <w:rPr>
              <w:rStyle w:val="CommentReference"/>
            </w:rPr>
          </w:rPrChange>
        </w:rPr>
        <w:annotationRef/>
      </w:r>
      <w:r w:rsidRPr="00AA6403">
        <w:rPr>
          <w:rStyle w:val="CommentReference"/>
          <w:sz w:val="22"/>
          <w:szCs w:val="22"/>
          <w:rPrChange w:id="855" w:author="Clara Fuchsman" w:date="2021-10-16T17:57:00Z">
            <w:rPr>
              <w:rStyle w:val="CommentReference"/>
            </w:rPr>
          </w:rPrChange>
        </w:rPr>
        <w:annotationRef/>
      </w:r>
      <w:r w:rsidRPr="00AA6403">
        <w:t xml:space="preserve"> in flux changes with depth suggests some day-to-day variability in this transport.</w:t>
      </w:r>
      <w:r w:rsidRPr="00AA6403">
        <w:rPr>
          <w:rStyle w:val="CommentReference"/>
          <w:sz w:val="22"/>
          <w:szCs w:val="22"/>
          <w:rPrChange w:id="856" w:author="Clara Fuchsman" w:date="2021-10-16T17:57:00Z">
            <w:rPr>
              <w:rStyle w:val="CommentReference"/>
            </w:rPr>
          </w:rPrChange>
        </w:rPr>
        <w:annotationRef/>
      </w:r>
      <w:r w:rsidRPr="00AA6403">
        <w:rPr>
          <w:rStyle w:val="CommentReference"/>
          <w:sz w:val="22"/>
          <w:szCs w:val="22"/>
          <w:rPrChange w:id="857" w:author="Clara Fuchsman" w:date="2021-10-16T17:57:00Z">
            <w:rPr>
              <w:rStyle w:val="CommentReference"/>
            </w:rPr>
          </w:rPrChange>
        </w:rPr>
        <w:annotationRef/>
      </w:r>
      <w:r w:rsidRPr="00AA6403">
        <w:t>”</w:t>
      </w:r>
    </w:p>
    <w:p w14:paraId="4C773CA5" w14:textId="3A42DA87" w:rsidR="001461E7" w:rsidRPr="00AA6403" w:rsidRDefault="001461E7" w:rsidP="001461E7">
      <w:pPr>
        <w:rPr>
          <w:color w:val="C00000"/>
          <w:rPrChange w:id="858" w:author="Clara Fuchsman" w:date="2021-10-16T17:57:00Z">
            <w:rPr>
              <w:color w:val="C00000"/>
            </w:rPr>
          </w:rPrChange>
        </w:rPr>
      </w:pPr>
      <w:bookmarkStart w:id="859" w:name="_Hlk84594663"/>
      <w:bookmarkEnd w:id="851"/>
      <w:r w:rsidRPr="00AA6403">
        <w:rPr>
          <w:color w:val="C00000"/>
          <w:rPrChange w:id="860" w:author="Clara Fuchsman" w:date="2021-10-16T17:57:00Z">
            <w:rPr>
              <w:color w:val="C00000"/>
            </w:rPr>
          </w:rPrChange>
        </w:rPr>
        <w:t>L592: Zooplankton are also known to …</w:t>
      </w:r>
    </w:p>
    <w:p w14:paraId="31C6387F" w14:textId="39EF0239" w:rsidR="00E93A81" w:rsidRPr="00AA6403" w:rsidRDefault="00E93A81" w:rsidP="001461E7">
      <w:pPr>
        <w:rPr>
          <w:rPrChange w:id="861" w:author="Clara Fuchsman" w:date="2021-10-16T17:57:00Z">
            <w:rPr/>
          </w:rPrChange>
        </w:rPr>
      </w:pPr>
      <w:r w:rsidRPr="00AA6403">
        <w:rPr>
          <w:rPrChange w:id="862" w:author="Clara Fuchsman" w:date="2021-10-16T17:57:00Z">
            <w:rPr/>
          </w:rPrChange>
        </w:rPr>
        <w:t>Thanks.</w:t>
      </w:r>
    </w:p>
    <w:p w14:paraId="155E6D93" w14:textId="36ADA10D" w:rsidR="001461E7" w:rsidRPr="00AA6403" w:rsidRDefault="001461E7" w:rsidP="001461E7">
      <w:pPr>
        <w:rPr>
          <w:color w:val="C00000"/>
          <w:rPrChange w:id="863" w:author="Clara Fuchsman" w:date="2021-10-16T17:57:00Z">
            <w:rPr>
              <w:color w:val="C00000"/>
            </w:rPr>
          </w:rPrChange>
        </w:rPr>
      </w:pPr>
      <w:bookmarkStart w:id="864" w:name="_Hlk84594697"/>
      <w:bookmarkEnd w:id="859"/>
      <w:r w:rsidRPr="00AA6403">
        <w:rPr>
          <w:color w:val="C00000"/>
          <w:rPrChange w:id="865" w:author="Clara Fuchsman" w:date="2021-10-16T17:57:00Z">
            <w:rPr>
              <w:color w:val="C00000"/>
            </w:rPr>
          </w:rPrChange>
        </w:rPr>
        <w:t xml:space="preserve">L607: While, in principle, other…. this increasing in small particles, there is </w:t>
      </w:r>
      <w:proofErr w:type="spellStart"/>
      <w:r w:rsidRPr="00AA6403">
        <w:rPr>
          <w:color w:val="C00000"/>
          <w:rPrChange w:id="866" w:author="Clara Fuchsman" w:date="2021-10-16T17:57:00Z">
            <w:rPr>
              <w:color w:val="C00000"/>
            </w:rPr>
          </w:rPrChange>
        </w:rPr>
        <w:t>not</w:t>
      </w:r>
      <w:proofErr w:type="spellEnd"/>
      <w:r w:rsidRPr="00AA6403">
        <w:rPr>
          <w:color w:val="C00000"/>
          <w:rPrChange w:id="867" w:author="Clara Fuchsman" w:date="2021-10-16T17:57:00Z">
            <w:rPr>
              <w:color w:val="C00000"/>
            </w:rPr>
          </w:rPrChange>
        </w:rPr>
        <w:t xml:space="preserve"> reason…”</w:t>
      </w:r>
    </w:p>
    <w:p w14:paraId="3E084331" w14:textId="6149CAE5" w:rsidR="00E93A81" w:rsidRPr="00AA6403" w:rsidRDefault="00E93A81" w:rsidP="001461E7">
      <w:pPr>
        <w:rPr>
          <w:color w:val="C00000"/>
          <w:rPrChange w:id="868" w:author="Clara Fuchsman" w:date="2021-10-16T17:57:00Z">
            <w:rPr>
              <w:color w:val="C00000"/>
            </w:rPr>
          </w:rPrChange>
        </w:rPr>
      </w:pPr>
      <w:r w:rsidRPr="00AA6403">
        <w:rPr>
          <w:rPrChange w:id="869" w:author="Clara Fuchsman" w:date="2021-10-16T17:57:00Z">
            <w:rPr/>
          </w:rPrChange>
        </w:rPr>
        <w:t>Thank you. Corrected.</w:t>
      </w:r>
    </w:p>
    <w:p w14:paraId="629E4C89" w14:textId="20E36034" w:rsidR="001461E7" w:rsidRPr="00AA6403" w:rsidRDefault="001461E7" w:rsidP="001461E7">
      <w:pPr>
        <w:rPr>
          <w:color w:val="C00000"/>
          <w:rPrChange w:id="870" w:author="Clara Fuchsman" w:date="2021-10-16T17:57:00Z">
            <w:rPr>
              <w:color w:val="C00000"/>
            </w:rPr>
          </w:rPrChange>
        </w:rPr>
      </w:pPr>
      <w:bookmarkStart w:id="871" w:name="_Hlk84594745"/>
      <w:bookmarkEnd w:id="864"/>
      <w:r w:rsidRPr="00AA6403">
        <w:rPr>
          <w:color w:val="C00000"/>
          <w:rPrChange w:id="872" w:author="Clara Fuchsman" w:date="2021-10-16T17:57:00Z">
            <w:rPr>
              <w:color w:val="C00000"/>
            </w:rPr>
          </w:rPrChange>
        </w:rPr>
        <w:t>L611: “could alternatively explain the increase”</w:t>
      </w:r>
    </w:p>
    <w:p w14:paraId="4DEE7BD0" w14:textId="1F91CB75" w:rsidR="00E93A81" w:rsidRPr="00AA6403" w:rsidRDefault="00E93A81" w:rsidP="001461E7">
      <w:pPr>
        <w:rPr>
          <w:color w:val="C00000"/>
          <w:rPrChange w:id="873" w:author="Clara Fuchsman" w:date="2021-10-16T17:57:00Z">
            <w:rPr>
              <w:color w:val="C00000"/>
            </w:rPr>
          </w:rPrChange>
        </w:rPr>
      </w:pPr>
      <w:r w:rsidRPr="00AA6403">
        <w:rPr>
          <w:rPrChange w:id="874" w:author="Clara Fuchsman" w:date="2021-10-16T17:57:00Z">
            <w:rPr/>
          </w:rPrChange>
        </w:rPr>
        <w:t>Thank you.</w:t>
      </w:r>
    </w:p>
    <w:p w14:paraId="6DEAFD15" w14:textId="77777777" w:rsidR="001461E7" w:rsidRPr="00AA6403" w:rsidRDefault="001461E7" w:rsidP="001461E7">
      <w:pPr>
        <w:rPr>
          <w:color w:val="C00000"/>
          <w:rPrChange w:id="875" w:author="Clara Fuchsman" w:date="2021-10-16T17:57:00Z">
            <w:rPr>
              <w:color w:val="C00000"/>
            </w:rPr>
          </w:rPrChange>
        </w:rPr>
      </w:pPr>
      <w:bookmarkStart w:id="876" w:name="_Hlk84594774"/>
      <w:bookmarkEnd w:id="871"/>
      <w:r w:rsidRPr="00AA6403">
        <w:rPr>
          <w:color w:val="C00000"/>
          <w:rPrChange w:id="877" w:author="Clara Fuchsman" w:date="2021-10-16T17:57:00Z">
            <w:rPr>
              <w:color w:val="C00000"/>
            </w:rPr>
          </w:rPrChange>
        </w:rPr>
        <w:lastRenderedPageBreak/>
        <w:t>L630: I would remove this sentence as I just found it confusing. You can put the citation in the prior</w:t>
      </w:r>
    </w:p>
    <w:p w14:paraId="6AFBFC3F" w14:textId="50C2679D" w:rsidR="001461E7" w:rsidRPr="00AA6403" w:rsidRDefault="001461E7" w:rsidP="001461E7">
      <w:pPr>
        <w:rPr>
          <w:color w:val="C00000"/>
          <w:rPrChange w:id="878" w:author="Clara Fuchsman" w:date="2021-10-16T17:57:00Z">
            <w:rPr>
              <w:color w:val="C00000"/>
            </w:rPr>
          </w:rPrChange>
        </w:rPr>
      </w:pPr>
      <w:r w:rsidRPr="00AA6403">
        <w:rPr>
          <w:color w:val="C00000"/>
          <w:rPrChange w:id="879" w:author="Clara Fuchsman" w:date="2021-10-16T17:57:00Z">
            <w:rPr>
              <w:color w:val="C00000"/>
            </w:rPr>
          </w:rPrChange>
        </w:rPr>
        <w:t>sentence and we can go there to see how the conclusion was made.</w:t>
      </w:r>
    </w:p>
    <w:p w14:paraId="4D0DC116" w14:textId="4725BB70" w:rsidR="00E93A81" w:rsidRPr="00AA6403" w:rsidRDefault="00E93A81" w:rsidP="001461E7">
      <w:pPr>
        <w:rPr>
          <w:color w:val="C00000"/>
          <w:rPrChange w:id="880" w:author="Clara Fuchsman" w:date="2021-10-16T17:57:00Z">
            <w:rPr>
              <w:color w:val="C00000"/>
            </w:rPr>
          </w:rPrChange>
        </w:rPr>
      </w:pPr>
      <w:r w:rsidRPr="00AA6403">
        <w:rPr>
          <w:rPrChange w:id="881" w:author="Clara Fuchsman" w:date="2021-10-16T17:57:00Z">
            <w:rPr/>
          </w:rPrChange>
        </w:rPr>
        <w:t>Removed as suggested.</w:t>
      </w:r>
    </w:p>
    <w:p w14:paraId="6008F332" w14:textId="77777777" w:rsidR="001461E7" w:rsidRPr="00AA6403" w:rsidRDefault="001461E7" w:rsidP="001461E7">
      <w:pPr>
        <w:rPr>
          <w:color w:val="C00000"/>
          <w:rPrChange w:id="882" w:author="Clara Fuchsman" w:date="2021-10-16T17:57:00Z">
            <w:rPr>
              <w:color w:val="C00000"/>
            </w:rPr>
          </w:rPrChange>
        </w:rPr>
      </w:pPr>
      <w:bookmarkStart w:id="883" w:name="_Hlk84594833"/>
      <w:bookmarkEnd w:id="876"/>
      <w:r w:rsidRPr="00AA6403">
        <w:rPr>
          <w:color w:val="C00000"/>
          <w:rPrChange w:id="884" w:author="Clara Fuchsman" w:date="2021-10-16T17:57:00Z">
            <w:rPr>
              <w:color w:val="C00000"/>
            </w:rPr>
          </w:rPrChange>
        </w:rPr>
        <w:t>L614: I really don’t think they are looking at temp or salinity – its light and o2 almost always. There is no</w:t>
      </w:r>
    </w:p>
    <w:p w14:paraId="5266BE2C" w14:textId="1A089139" w:rsidR="001461E7" w:rsidRPr="00AA6403" w:rsidRDefault="001461E7" w:rsidP="001461E7">
      <w:pPr>
        <w:rPr>
          <w:color w:val="C00000"/>
          <w:rPrChange w:id="885" w:author="Clara Fuchsman" w:date="2021-10-16T17:57:00Z">
            <w:rPr>
              <w:color w:val="C00000"/>
            </w:rPr>
          </w:rPrChange>
        </w:rPr>
      </w:pPr>
      <w:r w:rsidRPr="00AA6403">
        <w:rPr>
          <w:color w:val="C00000"/>
          <w:rPrChange w:id="886" w:author="Clara Fuchsman" w:date="2021-10-16T17:57:00Z">
            <w:rPr>
              <w:color w:val="C00000"/>
            </w:rPr>
          </w:rPrChange>
        </w:rPr>
        <w:t>evidence that they care much about anything else. I would just remove this sentence.</w:t>
      </w:r>
    </w:p>
    <w:p w14:paraId="55B7F5F9" w14:textId="4BCED60B" w:rsidR="00E93A81" w:rsidRPr="00AA6403" w:rsidRDefault="00E93A81" w:rsidP="001461E7">
      <w:pPr>
        <w:rPr>
          <w:color w:val="C00000"/>
          <w:rPrChange w:id="887" w:author="Clara Fuchsman" w:date="2021-10-16T17:57:00Z">
            <w:rPr>
              <w:color w:val="C00000"/>
            </w:rPr>
          </w:rPrChange>
        </w:rPr>
      </w:pPr>
      <w:r w:rsidRPr="00AA6403">
        <w:rPr>
          <w:rPrChange w:id="888" w:author="Clara Fuchsman" w:date="2021-10-16T17:57:00Z">
            <w:rPr/>
          </w:rPrChange>
        </w:rPr>
        <w:t>We removed this sentence.</w:t>
      </w:r>
    </w:p>
    <w:bookmarkEnd w:id="883"/>
    <w:p w14:paraId="4A9A853C" w14:textId="77777777" w:rsidR="001461E7" w:rsidRPr="00AA6403" w:rsidRDefault="001461E7" w:rsidP="001461E7">
      <w:pPr>
        <w:rPr>
          <w:color w:val="C00000"/>
          <w:rPrChange w:id="889" w:author="Clara Fuchsman" w:date="2021-10-16T17:57:00Z">
            <w:rPr>
              <w:color w:val="C00000"/>
            </w:rPr>
          </w:rPrChange>
        </w:rPr>
      </w:pPr>
      <w:r w:rsidRPr="00AA6403">
        <w:rPr>
          <w:color w:val="C00000"/>
          <w:rPrChange w:id="890" w:author="Clara Fuchsman" w:date="2021-10-16T17:57:00Z">
            <w:rPr>
              <w:color w:val="C00000"/>
            </w:rPr>
          </w:rPrChange>
        </w:rPr>
        <w:t xml:space="preserve">Saltzman, J., and K. F. </w:t>
      </w:r>
      <w:proofErr w:type="spellStart"/>
      <w:r w:rsidRPr="00AA6403">
        <w:rPr>
          <w:color w:val="C00000"/>
          <w:rPrChange w:id="891" w:author="Clara Fuchsman" w:date="2021-10-16T17:57:00Z">
            <w:rPr>
              <w:color w:val="C00000"/>
            </w:rPr>
          </w:rPrChange>
        </w:rPr>
        <w:t>Wishner</w:t>
      </w:r>
      <w:proofErr w:type="spellEnd"/>
      <w:r w:rsidRPr="00AA6403">
        <w:rPr>
          <w:color w:val="C00000"/>
          <w:rPrChange w:id="892" w:author="Clara Fuchsman" w:date="2021-10-16T17:57:00Z">
            <w:rPr>
              <w:color w:val="C00000"/>
            </w:rPr>
          </w:rPrChange>
        </w:rPr>
        <w:t>. 1997. Zooplankton ecology in the eastern tropical Pacific oxygen</w:t>
      </w:r>
    </w:p>
    <w:p w14:paraId="24F6342D" w14:textId="77777777" w:rsidR="001461E7" w:rsidRPr="00AA6403" w:rsidRDefault="001461E7" w:rsidP="001461E7">
      <w:pPr>
        <w:rPr>
          <w:color w:val="C00000"/>
          <w:rPrChange w:id="893" w:author="Clara Fuchsman" w:date="2021-10-16T17:57:00Z">
            <w:rPr>
              <w:color w:val="C00000"/>
            </w:rPr>
          </w:rPrChange>
        </w:rPr>
      </w:pPr>
      <w:r w:rsidRPr="00AA6403">
        <w:rPr>
          <w:color w:val="C00000"/>
          <w:rPrChange w:id="894" w:author="Clara Fuchsman" w:date="2021-10-16T17:57:00Z">
            <w:rPr>
              <w:color w:val="C00000"/>
            </w:rPr>
          </w:rPrChange>
        </w:rPr>
        <w:t>minimum zone above a seamount: 2. Vertical distribution of copepods. Deep Sea Research Part</w:t>
      </w:r>
    </w:p>
    <w:p w14:paraId="143C72F9" w14:textId="77777777" w:rsidR="001461E7" w:rsidRPr="00AA6403" w:rsidRDefault="001461E7" w:rsidP="001461E7">
      <w:pPr>
        <w:rPr>
          <w:color w:val="C00000"/>
          <w:rPrChange w:id="895" w:author="Clara Fuchsman" w:date="2021-10-16T17:57:00Z">
            <w:rPr>
              <w:color w:val="C00000"/>
            </w:rPr>
          </w:rPrChange>
        </w:rPr>
      </w:pPr>
      <w:r w:rsidRPr="00AA6403">
        <w:rPr>
          <w:color w:val="C00000"/>
          <w:rPrChange w:id="896" w:author="Clara Fuchsman" w:date="2021-10-16T17:57:00Z">
            <w:rPr>
              <w:color w:val="C00000"/>
            </w:rPr>
          </w:rPrChange>
        </w:rPr>
        <w:t>I: Oceanographic Research Papers 44: 931-954.</w:t>
      </w:r>
    </w:p>
    <w:p w14:paraId="6E137F04" w14:textId="77777777" w:rsidR="001461E7" w:rsidRPr="00AA6403" w:rsidRDefault="001461E7" w:rsidP="001461E7">
      <w:pPr>
        <w:rPr>
          <w:color w:val="C00000"/>
          <w:rPrChange w:id="897" w:author="Clara Fuchsman" w:date="2021-10-16T17:57:00Z">
            <w:rPr>
              <w:color w:val="C00000"/>
            </w:rPr>
          </w:rPrChange>
        </w:rPr>
      </w:pPr>
      <w:proofErr w:type="spellStart"/>
      <w:r w:rsidRPr="00AA6403">
        <w:rPr>
          <w:color w:val="C00000"/>
          <w:rPrChange w:id="898" w:author="Clara Fuchsman" w:date="2021-10-16T17:57:00Z">
            <w:rPr>
              <w:color w:val="C00000"/>
            </w:rPr>
          </w:rPrChange>
        </w:rPr>
        <w:t>Wishner</w:t>
      </w:r>
      <w:proofErr w:type="spellEnd"/>
      <w:r w:rsidRPr="00AA6403">
        <w:rPr>
          <w:color w:val="C00000"/>
          <w:rPrChange w:id="899" w:author="Clara Fuchsman" w:date="2021-10-16T17:57:00Z">
            <w:rPr>
              <w:color w:val="C00000"/>
            </w:rPr>
          </w:rPrChange>
        </w:rPr>
        <w:t>, K. F. and others 1995. Pelagic and benthic ecology of the lower interface of the Eastern</w:t>
      </w:r>
    </w:p>
    <w:p w14:paraId="7CFC9E02" w14:textId="77777777" w:rsidR="001461E7" w:rsidRPr="00AA6403" w:rsidRDefault="001461E7" w:rsidP="001461E7">
      <w:pPr>
        <w:rPr>
          <w:color w:val="C00000"/>
          <w:rPrChange w:id="900" w:author="Clara Fuchsman" w:date="2021-10-16T17:57:00Z">
            <w:rPr>
              <w:color w:val="C00000"/>
            </w:rPr>
          </w:rPrChange>
        </w:rPr>
      </w:pPr>
      <w:r w:rsidRPr="00AA6403">
        <w:rPr>
          <w:color w:val="C00000"/>
          <w:rPrChange w:id="901" w:author="Clara Fuchsman" w:date="2021-10-16T17:57:00Z">
            <w:rPr>
              <w:color w:val="C00000"/>
            </w:rPr>
          </w:rPrChange>
        </w:rPr>
        <w:t>Tropical Pacific oxygen minimum zone. Deep Sea Research Part I: Oceanographic Research</w:t>
      </w:r>
    </w:p>
    <w:p w14:paraId="0FDCA269" w14:textId="68E536E0" w:rsidR="00D16A22" w:rsidRPr="00AA6403" w:rsidRDefault="001461E7" w:rsidP="001461E7">
      <w:pPr>
        <w:rPr>
          <w:color w:val="C00000"/>
          <w:rPrChange w:id="902" w:author="Clara Fuchsman" w:date="2021-10-16T17:57:00Z">
            <w:rPr>
              <w:color w:val="C00000"/>
            </w:rPr>
          </w:rPrChange>
        </w:rPr>
      </w:pPr>
      <w:r w:rsidRPr="00AA6403">
        <w:rPr>
          <w:color w:val="C00000"/>
          <w:rPrChange w:id="903" w:author="Clara Fuchsman" w:date="2021-10-16T17:57:00Z">
            <w:rPr>
              <w:color w:val="C00000"/>
            </w:rPr>
          </w:rPrChange>
        </w:rPr>
        <w:t>Papers 42: 93-115.</w:t>
      </w:r>
    </w:p>
    <w:p w14:paraId="43D9162F" w14:textId="7A34D31A" w:rsidR="00854651" w:rsidRPr="00AA6403" w:rsidRDefault="00854651" w:rsidP="001461E7">
      <w:pPr>
        <w:pBdr>
          <w:bottom w:val="thinThickThinMediumGap" w:sz="18" w:space="1" w:color="auto"/>
        </w:pBdr>
        <w:rPr>
          <w:rPrChange w:id="904" w:author="Clara Fuchsman" w:date="2021-10-16T17:57:00Z">
            <w:rPr/>
          </w:rPrChange>
        </w:rPr>
      </w:pPr>
    </w:p>
    <w:sectPr w:rsidR="00854651" w:rsidRPr="00AA64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Clara Fuchsman" w:date="2021-10-16T17:42:00Z" w:initials="CF">
    <w:p w14:paraId="47FF62D1" w14:textId="058D56EC" w:rsidR="00EA1915" w:rsidRDefault="00EA1915">
      <w:pPr>
        <w:pStyle w:val="CommentText"/>
      </w:pPr>
      <w:r>
        <w:rPr>
          <w:rStyle w:val="CommentReference"/>
        </w:rPr>
        <w:annotationRef/>
      </w:r>
      <w:proofErr w:type="spellStart"/>
      <w:r>
        <w:t>sp</w:t>
      </w:r>
      <w:proofErr w:type="spellEnd"/>
    </w:p>
  </w:comment>
  <w:comment w:id="14" w:author="Clara Fuchsman" w:date="2021-10-16T17:42:00Z" w:initials="CF">
    <w:p w14:paraId="1A4C43C0" w14:textId="507308A2" w:rsidR="00EA1915" w:rsidRDefault="00EA1915">
      <w:pPr>
        <w:pStyle w:val="CommentText"/>
      </w:pPr>
      <w:r>
        <w:rPr>
          <w:rStyle w:val="CommentReference"/>
        </w:rPr>
        <w:annotationRef/>
      </w:r>
      <w:proofErr w:type="spellStart"/>
      <w:r>
        <w:t>sp</w:t>
      </w:r>
      <w:proofErr w:type="spellEnd"/>
    </w:p>
  </w:comment>
  <w:comment w:id="20" w:author="Clara Fuchsman" w:date="2021-10-16T17:43:00Z" w:initials="CF">
    <w:p w14:paraId="30608F66" w14:textId="1DA85B87" w:rsidR="00EA1915" w:rsidRDefault="00EA1915">
      <w:pPr>
        <w:pStyle w:val="CommentText"/>
      </w:pPr>
      <w:r>
        <w:rPr>
          <w:rStyle w:val="CommentReference"/>
        </w:rPr>
        <w:annotationRef/>
      </w:r>
      <w:proofErr w:type="spellStart"/>
      <w:r>
        <w:t>sp</w:t>
      </w:r>
      <w:proofErr w:type="spellEnd"/>
    </w:p>
  </w:comment>
  <w:comment w:id="64" w:author="Clara Fuchsman" w:date="2021-10-16T17:43:00Z" w:initials="CF">
    <w:p w14:paraId="4C33765B" w14:textId="7BFAB27C" w:rsidR="00EA1915" w:rsidRDefault="00EA1915">
      <w:pPr>
        <w:pStyle w:val="CommentText"/>
      </w:pPr>
      <w:r>
        <w:rPr>
          <w:rStyle w:val="CommentReference"/>
        </w:rPr>
        <w:annotationRef/>
      </w:r>
      <w:proofErr w:type="spellStart"/>
      <w:r>
        <w:t>sp</w:t>
      </w:r>
      <w:proofErr w:type="spellEnd"/>
    </w:p>
  </w:comment>
  <w:comment w:id="72" w:author="Clara Fuchsman" w:date="2021-10-16T17:44:00Z" w:initials="CF">
    <w:p w14:paraId="7E17DC40" w14:textId="67216147" w:rsidR="00EA1915" w:rsidRDefault="00EA1915">
      <w:pPr>
        <w:pStyle w:val="CommentText"/>
      </w:pPr>
      <w:r>
        <w:rPr>
          <w:rStyle w:val="CommentReference"/>
        </w:rPr>
        <w:annotationRef/>
      </w:r>
      <w:proofErr w:type="spellStart"/>
      <w:r>
        <w:t>sp</w:t>
      </w:r>
      <w:proofErr w:type="spellEnd"/>
    </w:p>
  </w:comment>
  <w:comment w:id="106" w:author="Clara Fuchsman" w:date="2021-10-16T17:45:00Z" w:initials="CF">
    <w:p w14:paraId="09BF79CE" w14:textId="54A0F691" w:rsidR="00EA1915" w:rsidRDefault="00EA1915">
      <w:pPr>
        <w:pStyle w:val="CommentText"/>
      </w:pPr>
      <w:r>
        <w:rPr>
          <w:rStyle w:val="CommentReference"/>
        </w:rPr>
        <w:annotationRef/>
      </w:r>
      <w:proofErr w:type="spellStart"/>
      <w:r>
        <w:t>sp</w:t>
      </w:r>
      <w:proofErr w:type="spellEnd"/>
    </w:p>
  </w:comment>
  <w:comment w:id="120" w:author="Clara Fuchsman" w:date="2021-10-16T17:46:00Z" w:initials="CF">
    <w:p w14:paraId="3E200579" w14:textId="220A7F1F" w:rsidR="00EA1915" w:rsidRDefault="00EA1915">
      <w:pPr>
        <w:pStyle w:val="CommentText"/>
      </w:pPr>
      <w:r>
        <w:rPr>
          <w:rStyle w:val="CommentReference"/>
        </w:rPr>
        <w:annotationRef/>
      </w:r>
      <w:r>
        <w:t xml:space="preserve">But you aren’t. you say microaggregates and macroaggregates which differ by one letter. </w:t>
      </w:r>
    </w:p>
  </w:comment>
  <w:comment w:id="126" w:author="Clara Fuchsman" w:date="2021-10-16T17:47:00Z" w:initials="CF">
    <w:p w14:paraId="07BB8E40" w14:textId="6337CCDF" w:rsidR="00EA1915" w:rsidRDefault="00EA1915">
      <w:pPr>
        <w:pStyle w:val="CommentText"/>
      </w:pPr>
      <w:r>
        <w:rPr>
          <w:rStyle w:val="CommentReference"/>
        </w:rPr>
        <w:annotationRef/>
      </w:r>
      <w:r>
        <w:t xml:space="preserve">Answer here. You kind of added in </w:t>
      </w:r>
      <w:proofErr w:type="spellStart"/>
      <w:r>
        <w:t>salps</w:t>
      </w:r>
      <w:proofErr w:type="spellEnd"/>
      <w:r>
        <w:t xml:space="preserve"> with no references though. </w:t>
      </w:r>
    </w:p>
  </w:comment>
  <w:comment w:id="132" w:author="Clara Fuchsman" w:date="2021-10-16T17:48:00Z" w:initials="CF">
    <w:p w14:paraId="294DD107" w14:textId="7B7DAB24" w:rsidR="00EA1915" w:rsidRDefault="00EA1915">
      <w:pPr>
        <w:pStyle w:val="CommentText"/>
      </w:pPr>
      <w:r>
        <w:rPr>
          <w:rStyle w:val="CommentReference"/>
        </w:rPr>
        <w:annotationRef/>
      </w:r>
      <w:r>
        <w:t>answer</w:t>
      </w:r>
    </w:p>
  </w:comment>
  <w:comment w:id="151" w:author="Clara Fuchsman" w:date="2021-10-16T17:48:00Z" w:initials="CF">
    <w:p w14:paraId="0E2C8873" w14:textId="4E73A7C3" w:rsidR="00EA1915" w:rsidRDefault="00EA1915">
      <w:pPr>
        <w:pStyle w:val="CommentText"/>
      </w:pPr>
      <w:r>
        <w:rPr>
          <w:rStyle w:val="CommentReference"/>
        </w:rPr>
        <w:annotationRef/>
      </w:r>
      <w:proofErr w:type="spellStart"/>
      <w:r>
        <w:t>sp</w:t>
      </w:r>
      <w:proofErr w:type="spellEnd"/>
    </w:p>
  </w:comment>
  <w:comment w:id="231" w:author="Jacob Cram" w:date="2021-10-10T18:04:00Z" w:initials="JC">
    <w:p w14:paraId="54C4C745" w14:textId="056BC397" w:rsidR="006C11BE" w:rsidRDefault="006C11BE">
      <w:pPr>
        <w:pStyle w:val="CommentText"/>
      </w:pPr>
      <w:r>
        <w:rPr>
          <w:rStyle w:val="CommentReference"/>
        </w:rPr>
        <w:annotationRef/>
      </w:r>
      <w:r>
        <w:t xml:space="preserve">Hey </w:t>
      </w:r>
      <w:proofErr w:type="gramStart"/>
      <w:r>
        <w:t>Co-Authors</w:t>
      </w:r>
      <w:proofErr w:type="gramEnd"/>
      <w:r>
        <w:t>. Can anyone figure out where I say that time of day “doesn’t matter” so I can soften that language. I’m having some trouble here.</w:t>
      </w:r>
    </w:p>
  </w:comment>
  <w:comment w:id="251" w:author="Clara Fuchsman" w:date="2021-10-16T17:50:00Z" w:initials="CF">
    <w:p w14:paraId="713E4EAC" w14:textId="0FFE1529" w:rsidR="00EA1915" w:rsidRDefault="00EA1915">
      <w:pPr>
        <w:pStyle w:val="CommentText"/>
      </w:pPr>
      <w:r>
        <w:rPr>
          <w:rStyle w:val="CommentReference"/>
        </w:rPr>
        <w:annotationRef/>
      </w:r>
      <w:r>
        <w:t>Ah, I deleted this. It was super boring!</w:t>
      </w:r>
    </w:p>
  </w:comment>
  <w:comment w:id="371" w:author="Jacob Cram" w:date="2021-10-11T16:31:00Z" w:initials="JC">
    <w:p w14:paraId="5FD128A0" w14:textId="7E400D1F" w:rsidR="007207F1" w:rsidRDefault="007207F1">
      <w:pPr>
        <w:pStyle w:val="CommentText"/>
      </w:pPr>
      <w:r>
        <w:rPr>
          <w:rStyle w:val="CommentReference"/>
        </w:rPr>
        <w:annotationRef/>
      </w:r>
      <w:r>
        <w:t xml:space="preserve">Hey </w:t>
      </w:r>
      <w:proofErr w:type="gramStart"/>
      <w:r>
        <w:t>Co-authors</w:t>
      </w:r>
      <w:proofErr w:type="gramEnd"/>
      <w:r>
        <w:t xml:space="preserve">. Am I being too pedantic? I could add “also sometimes called sloppy feeding” after my introduction of </w:t>
      </w:r>
      <w:proofErr w:type="spellStart"/>
      <w:r>
        <w:t>Coprorhexy</w:t>
      </w:r>
      <w:proofErr w:type="spellEnd"/>
    </w:p>
  </w:comment>
  <w:comment w:id="448" w:author="Clara Fuchsman" w:date="2021-10-16T17:52:00Z" w:initials="CF">
    <w:p w14:paraId="6B43DB58" w14:textId="760B7CF4" w:rsidR="00AA6403" w:rsidRDefault="00AA6403">
      <w:pPr>
        <w:pStyle w:val="CommentText"/>
      </w:pPr>
      <w:r>
        <w:rPr>
          <w:rStyle w:val="CommentReference"/>
        </w:rPr>
        <w:annotationRef/>
      </w:r>
      <w:proofErr w:type="spellStart"/>
      <w:r>
        <w:t>sp</w:t>
      </w:r>
      <w:proofErr w:type="spellEnd"/>
    </w:p>
  </w:comment>
  <w:comment w:id="454" w:author="Clara Fuchsman" w:date="2021-10-16T17:52:00Z" w:initials="CF">
    <w:p w14:paraId="015347EF" w14:textId="4EB44423" w:rsidR="00AA6403" w:rsidRDefault="00AA6403">
      <w:pPr>
        <w:pStyle w:val="CommentText"/>
      </w:pPr>
      <w:r>
        <w:rPr>
          <w:rStyle w:val="CommentReference"/>
        </w:rPr>
        <w:annotationRef/>
      </w:r>
      <w:proofErr w:type="spellStart"/>
      <w:r>
        <w:t>sp</w:t>
      </w:r>
      <w:proofErr w:type="spellEnd"/>
    </w:p>
  </w:comment>
  <w:comment w:id="474" w:author="Clara Fuchsman" w:date="2021-10-16T17:52:00Z" w:initials="CF">
    <w:p w14:paraId="4D010A5C" w14:textId="64E95C1C" w:rsidR="00AA6403" w:rsidRDefault="00AA6403">
      <w:pPr>
        <w:pStyle w:val="CommentText"/>
      </w:pPr>
      <w:r>
        <w:rPr>
          <w:rStyle w:val="CommentReference"/>
        </w:rPr>
        <w:annotationRef/>
      </w:r>
      <w:proofErr w:type="spellStart"/>
      <w:r>
        <w:t>sp</w:t>
      </w:r>
      <w:proofErr w:type="spellEnd"/>
    </w:p>
  </w:comment>
  <w:comment w:id="541" w:author="Clara Fuchsman" w:date="2021-10-16T17:53:00Z" w:initials="CF">
    <w:p w14:paraId="677F9CF3" w14:textId="7E4794A9" w:rsidR="00AA6403" w:rsidRDefault="00AA6403">
      <w:pPr>
        <w:pStyle w:val="CommentText"/>
      </w:pPr>
      <w:r>
        <w:rPr>
          <w:rStyle w:val="CommentReference"/>
        </w:rPr>
        <w:annotationRef/>
      </w:r>
      <w:r>
        <w:t xml:space="preserve">too boring for future directions! Future directions are supposed to be exciting. </w:t>
      </w:r>
    </w:p>
  </w:comment>
  <w:comment w:id="789" w:author="Jacob Cram" w:date="2021-10-08T14:06:00Z" w:initials="JC">
    <w:p w14:paraId="2287CC3A" w14:textId="77777777" w:rsidR="00AE719F" w:rsidRDefault="00AE719F" w:rsidP="00AE719F">
      <w:r>
        <w:rPr>
          <w:rStyle w:val="CommentReference"/>
        </w:rPr>
        <w:annotationRef/>
      </w:r>
      <w:r>
        <w:t>l 509. Listing “disaggregation and</w:t>
      </w:r>
    </w:p>
    <w:p w14:paraId="4EB290BB" w14:textId="77777777" w:rsidR="00AE719F" w:rsidRDefault="00AE719F" w:rsidP="00AE719F">
      <w:r>
        <w:t>other processes” seems to be an oversimplification. You have active flux particles, disaggregation,</w:t>
      </w:r>
    </w:p>
    <w:p w14:paraId="33673099" w14:textId="77777777" w:rsidR="00AE719F" w:rsidRDefault="00AE719F" w:rsidP="00AE719F">
      <w:r>
        <w:t>advection, and repackaging/aggregation. Also, why do we only have deviation from the model for the</w:t>
      </w:r>
    </w:p>
    <w:p w14:paraId="18C02F2F" w14:textId="77777777" w:rsidR="00AE719F" w:rsidRDefault="00AE719F" w:rsidP="00AE719F">
      <w:r>
        <w:t>small particles?</w:t>
      </w:r>
    </w:p>
    <w:p w14:paraId="1FDECA22" w14:textId="77777777" w:rsidR="00AE719F" w:rsidRDefault="00AE719F" w:rsidP="00AE719F">
      <w:pPr>
        <w:pStyle w:val="CommentText"/>
      </w:pPr>
    </w:p>
  </w:comment>
  <w:comment w:id="790" w:author="Jacob Cram" w:date="2021-10-10T17:30:00Z" w:initials="JC">
    <w:p w14:paraId="40FD4CB3" w14:textId="77777777" w:rsidR="00AE719F" w:rsidRDefault="00AE719F" w:rsidP="00AE719F">
      <w:pPr>
        <w:pStyle w:val="CommentText"/>
      </w:pPr>
      <w:r>
        <w:rPr>
          <w:rStyle w:val="CommentReference"/>
        </w:rPr>
        <w:annotationRef/>
      </w:r>
      <w:bookmarkStart w:id="793" w:name="_Hlk84783109"/>
      <w:r>
        <w:t>Modified to—</w:t>
      </w:r>
    </w:p>
    <w:p w14:paraId="50743A68" w14:textId="77777777" w:rsidR="00AE719F" w:rsidRDefault="00AE719F" w:rsidP="00AE719F">
      <w:pPr>
        <w:pStyle w:val="CommentText"/>
      </w:pPr>
    </w:p>
    <w:p w14:paraId="15F17748" w14:textId="77777777" w:rsidR="00AE719F" w:rsidRDefault="00AE719F" w:rsidP="00AE719F">
      <w:pPr>
        <w:pStyle w:val="CommentText"/>
      </w:pPr>
      <w:r>
        <w:t>This value serves as a metric of processes</w:t>
      </w:r>
      <w:r>
        <w:rPr>
          <w:rStyle w:val="CommentReference"/>
        </w:rPr>
        <w:annotationRef/>
      </w:r>
      <w:r>
        <w:rPr>
          <w:rStyle w:val="CommentReference"/>
        </w:rPr>
        <w:annotationRef/>
      </w:r>
      <w:r>
        <w:t xml:space="preserve">, which cannot be captured by a null model that assumes that particles only sink and remineralize. Positive values suggest an excess of small particles, suggesting disaggregation or advection of small </w:t>
      </w:r>
      <w:proofErr w:type="spellStart"/>
      <w:r>
        <w:t>partices</w:t>
      </w:r>
      <w:proofErr w:type="spellEnd"/>
      <w:r>
        <w:t>, while negative values suggest a dearth of small particles, suggesting repackaging and aggregation. DFM is only reported for small particles, because it is the inverse of the deviation from expected flux of large particles.</w:t>
      </w:r>
      <w:bookmarkEnd w:id="793"/>
    </w:p>
  </w:comment>
  <w:comment w:id="843" w:author="Clara Fuchsman" w:date="2021-10-16T17:58:00Z" w:initials="CF">
    <w:p w14:paraId="122CB905" w14:textId="45A6D5B8" w:rsidR="00AA6403" w:rsidRDefault="00AA6403">
      <w:pPr>
        <w:pStyle w:val="CommentText"/>
      </w:pPr>
      <w:r>
        <w:rPr>
          <w:rStyle w:val="CommentReference"/>
        </w:rPr>
        <w:annotationRef/>
      </w:r>
      <w:r>
        <w:t>sp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FF62D1" w15:done="0"/>
  <w15:commentEx w15:paraId="1A4C43C0" w15:done="0"/>
  <w15:commentEx w15:paraId="30608F66" w15:done="0"/>
  <w15:commentEx w15:paraId="4C33765B" w15:done="0"/>
  <w15:commentEx w15:paraId="7E17DC40" w15:done="0"/>
  <w15:commentEx w15:paraId="09BF79CE" w15:done="0"/>
  <w15:commentEx w15:paraId="3E200579" w15:done="0"/>
  <w15:commentEx w15:paraId="07BB8E40" w15:done="0"/>
  <w15:commentEx w15:paraId="294DD107" w15:done="0"/>
  <w15:commentEx w15:paraId="0E2C8873" w15:done="0"/>
  <w15:commentEx w15:paraId="54C4C745" w15:done="0"/>
  <w15:commentEx w15:paraId="713E4EAC" w15:done="0"/>
  <w15:commentEx w15:paraId="5FD128A0" w15:done="0"/>
  <w15:commentEx w15:paraId="6B43DB58" w15:done="0"/>
  <w15:commentEx w15:paraId="015347EF" w15:done="0"/>
  <w15:commentEx w15:paraId="4D010A5C" w15:done="0"/>
  <w15:commentEx w15:paraId="677F9CF3" w15:done="0"/>
  <w15:commentEx w15:paraId="1FDECA22" w15:done="0"/>
  <w15:commentEx w15:paraId="15F17748" w15:paraIdParent="1FDECA22" w15:done="0"/>
  <w15:commentEx w15:paraId="122CB9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58D84" w16cex:dateUtc="2021-10-16T21:42:00Z"/>
  <w16cex:commentExtensible w16cex:durableId="25158D9E" w16cex:dateUtc="2021-10-16T21:42:00Z"/>
  <w16cex:commentExtensible w16cex:durableId="25158DAA" w16cex:dateUtc="2021-10-16T21:43:00Z"/>
  <w16cex:commentExtensible w16cex:durableId="25158DCE" w16cex:dateUtc="2021-10-16T21:43:00Z"/>
  <w16cex:commentExtensible w16cex:durableId="25158DFE" w16cex:dateUtc="2021-10-16T21:44:00Z"/>
  <w16cex:commentExtensible w16cex:durableId="25158E89" w16cex:dateUtc="2021-10-16T21:45:00Z"/>
  <w16cex:commentExtensible w16cex:durableId="25158E8A" w16cex:dateUtc="2021-10-16T21:46:00Z"/>
  <w16cex:commentExtensible w16cex:durableId="25158E9D" w16cex:dateUtc="2021-10-16T21:47:00Z"/>
  <w16cex:commentExtensible w16cex:durableId="25158EDB" w16cex:dateUtc="2021-10-16T21:48:00Z"/>
  <w16cex:commentExtensible w16cex:durableId="25158EF5" w16cex:dateUtc="2021-10-16T21:48:00Z"/>
  <w16cex:commentExtensible w16cex:durableId="250DA9A6" w16cex:dateUtc="2021-10-10T22:04:00Z"/>
  <w16cex:commentExtensible w16cex:durableId="25158F4D" w16cex:dateUtc="2021-10-16T21:50:00Z"/>
  <w16cex:commentExtensible w16cex:durableId="250EE56F" w16cex:dateUtc="2021-10-11T20:31:00Z"/>
  <w16cex:commentExtensible w16cex:durableId="25158FC3" w16cex:dateUtc="2021-10-16T21:52:00Z"/>
  <w16cex:commentExtensible w16cex:durableId="25158FD8" w16cex:dateUtc="2021-10-16T21:52:00Z"/>
  <w16cex:commentExtensible w16cex:durableId="25158FF0" w16cex:dateUtc="2021-10-16T21:52:00Z"/>
  <w16cex:commentExtensible w16cex:durableId="25159011" w16cex:dateUtc="2021-10-16T21:53:00Z"/>
  <w16cex:commentExtensible w16cex:durableId="250ACED6" w16cex:dateUtc="2021-10-08T18:06:00Z"/>
  <w16cex:commentExtensible w16cex:durableId="250DA1A9" w16cex:dateUtc="2021-10-10T21:30:00Z"/>
  <w16cex:commentExtensible w16cex:durableId="2515915C" w16cex:dateUtc="2021-10-16T2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FF62D1" w16cid:durableId="25158D84"/>
  <w16cid:commentId w16cid:paraId="1A4C43C0" w16cid:durableId="25158D9E"/>
  <w16cid:commentId w16cid:paraId="30608F66" w16cid:durableId="25158DAA"/>
  <w16cid:commentId w16cid:paraId="4C33765B" w16cid:durableId="25158DCE"/>
  <w16cid:commentId w16cid:paraId="7E17DC40" w16cid:durableId="25158DFE"/>
  <w16cid:commentId w16cid:paraId="09BF79CE" w16cid:durableId="25158E89"/>
  <w16cid:commentId w16cid:paraId="3E200579" w16cid:durableId="25158E8A"/>
  <w16cid:commentId w16cid:paraId="07BB8E40" w16cid:durableId="25158E9D"/>
  <w16cid:commentId w16cid:paraId="294DD107" w16cid:durableId="25158EDB"/>
  <w16cid:commentId w16cid:paraId="0E2C8873" w16cid:durableId="25158EF5"/>
  <w16cid:commentId w16cid:paraId="54C4C745" w16cid:durableId="250DA9A6"/>
  <w16cid:commentId w16cid:paraId="713E4EAC" w16cid:durableId="25158F4D"/>
  <w16cid:commentId w16cid:paraId="5FD128A0" w16cid:durableId="250EE56F"/>
  <w16cid:commentId w16cid:paraId="6B43DB58" w16cid:durableId="25158FC3"/>
  <w16cid:commentId w16cid:paraId="015347EF" w16cid:durableId="25158FD8"/>
  <w16cid:commentId w16cid:paraId="4D010A5C" w16cid:durableId="25158FF0"/>
  <w16cid:commentId w16cid:paraId="677F9CF3" w16cid:durableId="25159011"/>
  <w16cid:commentId w16cid:paraId="1FDECA22" w16cid:durableId="250ACED6"/>
  <w16cid:commentId w16cid:paraId="15F17748" w16cid:durableId="250DA1A9"/>
  <w16cid:commentId w16cid:paraId="122CB905" w16cid:durableId="251591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a Fuchsman">
    <w15:presenceInfo w15:providerId="Windows Live" w15:userId="1523ea9eeb726afd"/>
  </w15:person>
  <w15:person w15:author="Jacob Cram">
    <w15:presenceInfo w15:providerId="Windows Live" w15:userId="88cdf0670b7003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E0"/>
    <w:rsid w:val="000C0D23"/>
    <w:rsid w:val="000E66E6"/>
    <w:rsid w:val="00146098"/>
    <w:rsid w:val="001461E7"/>
    <w:rsid w:val="002B72A3"/>
    <w:rsid w:val="002E0A3D"/>
    <w:rsid w:val="002E1B2A"/>
    <w:rsid w:val="0035288B"/>
    <w:rsid w:val="0035706C"/>
    <w:rsid w:val="00370071"/>
    <w:rsid w:val="00471AF9"/>
    <w:rsid w:val="004A1576"/>
    <w:rsid w:val="004E29D6"/>
    <w:rsid w:val="004E33C5"/>
    <w:rsid w:val="00514330"/>
    <w:rsid w:val="0052655D"/>
    <w:rsid w:val="00602CE5"/>
    <w:rsid w:val="00630B35"/>
    <w:rsid w:val="006C11BE"/>
    <w:rsid w:val="006C1CCC"/>
    <w:rsid w:val="006E6268"/>
    <w:rsid w:val="007064A9"/>
    <w:rsid w:val="007207F1"/>
    <w:rsid w:val="007719AA"/>
    <w:rsid w:val="007A50D1"/>
    <w:rsid w:val="007D517F"/>
    <w:rsid w:val="00812778"/>
    <w:rsid w:val="00854651"/>
    <w:rsid w:val="008E14E3"/>
    <w:rsid w:val="009F5394"/>
    <w:rsid w:val="00A36110"/>
    <w:rsid w:val="00A55787"/>
    <w:rsid w:val="00A55BE0"/>
    <w:rsid w:val="00A56C9E"/>
    <w:rsid w:val="00AA6403"/>
    <w:rsid w:val="00AE719F"/>
    <w:rsid w:val="00AF0682"/>
    <w:rsid w:val="00B91057"/>
    <w:rsid w:val="00BB46A6"/>
    <w:rsid w:val="00BF4467"/>
    <w:rsid w:val="00C41EC7"/>
    <w:rsid w:val="00C66EDB"/>
    <w:rsid w:val="00C81026"/>
    <w:rsid w:val="00D16A22"/>
    <w:rsid w:val="00D41DDA"/>
    <w:rsid w:val="00DB6B96"/>
    <w:rsid w:val="00DF5499"/>
    <w:rsid w:val="00E840FA"/>
    <w:rsid w:val="00E93A81"/>
    <w:rsid w:val="00EA1915"/>
    <w:rsid w:val="00F04F42"/>
    <w:rsid w:val="00F14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E2EE"/>
  <w15:chartTrackingRefBased/>
  <w15:docId w15:val="{0DEB942C-D3C1-4DD9-B915-15891E31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C11BE"/>
    <w:rPr>
      <w:sz w:val="16"/>
      <w:szCs w:val="16"/>
    </w:rPr>
  </w:style>
  <w:style w:type="paragraph" w:styleId="CommentText">
    <w:name w:val="annotation text"/>
    <w:basedOn w:val="Normal"/>
    <w:link w:val="CommentTextChar"/>
    <w:uiPriority w:val="99"/>
    <w:unhideWhenUsed/>
    <w:rsid w:val="006C11BE"/>
    <w:pPr>
      <w:spacing w:line="240" w:lineRule="auto"/>
    </w:pPr>
    <w:rPr>
      <w:sz w:val="20"/>
      <w:szCs w:val="20"/>
    </w:rPr>
  </w:style>
  <w:style w:type="character" w:customStyle="1" w:styleId="CommentTextChar">
    <w:name w:val="Comment Text Char"/>
    <w:basedOn w:val="DefaultParagraphFont"/>
    <w:link w:val="CommentText"/>
    <w:uiPriority w:val="99"/>
    <w:rsid w:val="006C11BE"/>
    <w:rPr>
      <w:sz w:val="20"/>
      <w:szCs w:val="20"/>
    </w:rPr>
  </w:style>
  <w:style w:type="paragraph" w:styleId="CommentSubject">
    <w:name w:val="annotation subject"/>
    <w:basedOn w:val="CommentText"/>
    <w:next w:val="CommentText"/>
    <w:link w:val="CommentSubjectChar"/>
    <w:uiPriority w:val="99"/>
    <w:semiHidden/>
    <w:unhideWhenUsed/>
    <w:rsid w:val="006C11BE"/>
    <w:rPr>
      <w:b/>
      <w:bCs/>
    </w:rPr>
  </w:style>
  <w:style w:type="character" w:customStyle="1" w:styleId="CommentSubjectChar">
    <w:name w:val="Comment Subject Char"/>
    <w:basedOn w:val="CommentTextChar"/>
    <w:link w:val="CommentSubject"/>
    <w:uiPriority w:val="99"/>
    <w:semiHidden/>
    <w:rsid w:val="006C11BE"/>
    <w:rPr>
      <w:b/>
      <w:bCs/>
      <w:sz w:val="20"/>
      <w:szCs w:val="20"/>
    </w:rPr>
  </w:style>
  <w:style w:type="paragraph" w:styleId="Subtitle">
    <w:name w:val="Subtitle"/>
    <w:basedOn w:val="Normal"/>
    <w:next w:val="Normal"/>
    <w:link w:val="SubtitleChar"/>
    <w:uiPriority w:val="11"/>
    <w:qFormat/>
    <w:rsid w:val="00146098"/>
    <w:pPr>
      <w:keepNext/>
      <w:keepLines/>
      <w:spacing w:after="320" w:line="360"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146098"/>
    <w:rPr>
      <w:rFonts w:ascii="Arial" w:eastAsia="Arial" w:hAnsi="Arial" w:cs="Arial"/>
      <w:color w:val="666666"/>
      <w:sz w:val="30"/>
      <w:szCs w:val="30"/>
      <w:lang w:val="en"/>
    </w:rPr>
  </w:style>
  <w:style w:type="paragraph" w:styleId="Title">
    <w:name w:val="Title"/>
    <w:basedOn w:val="Normal"/>
    <w:next w:val="Normal"/>
    <w:link w:val="TitleChar"/>
    <w:uiPriority w:val="10"/>
    <w:qFormat/>
    <w:rsid w:val="00C81026"/>
    <w:pPr>
      <w:keepNext/>
      <w:keepLines/>
      <w:spacing w:after="60" w:line="360" w:lineRule="auto"/>
    </w:pPr>
    <w:rPr>
      <w:rFonts w:ascii="Times New Roman" w:eastAsia="Times New Roman" w:hAnsi="Times New Roman" w:cs="Times New Roman"/>
      <w:sz w:val="52"/>
      <w:szCs w:val="52"/>
      <w:lang w:val="en"/>
    </w:rPr>
  </w:style>
  <w:style w:type="character" w:customStyle="1" w:styleId="TitleChar">
    <w:name w:val="Title Char"/>
    <w:basedOn w:val="DefaultParagraphFont"/>
    <w:link w:val="Title"/>
    <w:uiPriority w:val="10"/>
    <w:rsid w:val="00C81026"/>
    <w:rPr>
      <w:rFonts w:ascii="Times New Roman" w:eastAsia="Times New Roman" w:hAnsi="Times New Roman" w:cs="Times New Roman"/>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2848</TotalTime>
  <Pages>14</Pages>
  <Words>8936</Words>
  <Characters>50939</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Cram</dc:creator>
  <cp:keywords/>
  <dc:description/>
  <cp:lastModifiedBy>Clara Fuchsman</cp:lastModifiedBy>
  <cp:revision>14</cp:revision>
  <dcterms:created xsi:type="dcterms:W3CDTF">2021-09-20T20:56:00Z</dcterms:created>
  <dcterms:modified xsi:type="dcterms:W3CDTF">2021-10-16T21:59:00Z</dcterms:modified>
</cp:coreProperties>
</file>